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E867A" w14:textId="77777777" w:rsidR="00D03097" w:rsidRDefault="00D03097" w:rsidP="00D03097">
      <w:pPr>
        <w:rPr>
          <w:ins w:id="0" w:author="Jiang, Xia" w:date="2021-04-28T21:05:00Z"/>
        </w:rPr>
      </w:pPr>
      <w:bookmarkStart w:id="1" w:name="_GoBack"/>
      <w:bookmarkEnd w:id="1"/>
    </w:p>
    <w:p w14:paraId="1F69B410" w14:textId="77777777" w:rsidR="00D03097" w:rsidRPr="00D03097" w:rsidRDefault="00D03097" w:rsidP="00D03097">
      <w:pPr>
        <w:ind w:left="720" w:hanging="360"/>
        <w:rPr>
          <w:ins w:id="2" w:author="Jiang, Xia" w:date="2021-04-28T21:05:00Z"/>
          <w:b/>
          <w:bCs/>
          <w:sz w:val="28"/>
          <w:szCs w:val="28"/>
          <w:rPrChange w:id="3" w:author="Jiang, Xia" w:date="2021-04-28T21:05:00Z">
            <w:rPr>
              <w:ins w:id="4" w:author="Jiang, Xia" w:date="2021-04-28T21:05:00Z"/>
            </w:rPr>
          </w:rPrChange>
        </w:rPr>
      </w:pPr>
      <w:ins w:id="5" w:author="Jiang, Xia" w:date="2021-04-28T21:05:00Z">
        <w:r w:rsidRPr="00D03097">
          <w:rPr>
            <w:b/>
            <w:bCs/>
            <w:sz w:val="28"/>
            <w:szCs w:val="28"/>
            <w:rPrChange w:id="6" w:author="Jiang, Xia" w:date="2021-04-28T21:05:00Z">
              <w:rPr/>
            </w:rPrChange>
          </w:rPr>
          <w:t>Progress made in the past week.</w:t>
        </w:r>
      </w:ins>
    </w:p>
    <w:p w14:paraId="352D9711" w14:textId="77777777" w:rsidR="00D03097" w:rsidRDefault="00D03097" w:rsidP="00D03097">
      <w:pPr>
        <w:ind w:left="720" w:hanging="360"/>
        <w:rPr>
          <w:ins w:id="7" w:author="Jiang, Xia" w:date="2021-04-28T21:05:00Z"/>
        </w:rPr>
      </w:pPr>
    </w:p>
    <w:p w14:paraId="31093C12" w14:textId="77777777" w:rsidR="00D03097" w:rsidRPr="00D03097" w:rsidRDefault="00D03097" w:rsidP="00D03097">
      <w:pPr>
        <w:ind w:left="720" w:hanging="360"/>
        <w:rPr>
          <w:ins w:id="8" w:author="Jiang, Xia" w:date="2021-04-28T21:05:00Z"/>
          <w:b/>
          <w:bCs/>
          <w:sz w:val="28"/>
          <w:szCs w:val="28"/>
          <w:rPrChange w:id="9" w:author="Jiang, Xia" w:date="2021-04-28T21:05:00Z">
            <w:rPr>
              <w:ins w:id="10" w:author="Jiang, Xia" w:date="2021-04-28T21:05:00Z"/>
            </w:rPr>
          </w:rPrChange>
        </w:rPr>
      </w:pPr>
      <w:ins w:id="11" w:author="Jiang, Xia" w:date="2021-04-28T21:05:00Z">
        <w:r w:rsidRPr="00D03097">
          <w:rPr>
            <w:b/>
            <w:bCs/>
            <w:sz w:val="28"/>
            <w:szCs w:val="28"/>
            <w:rPrChange w:id="12" w:author="Jiang, Xia" w:date="2021-04-28T21:05:00Z">
              <w:rPr/>
            </w:rPrChange>
          </w:rPr>
          <w:t>Issues/Questions/Comments</w:t>
        </w:r>
      </w:ins>
    </w:p>
    <w:p w14:paraId="4A5250A9" w14:textId="77777777" w:rsidR="00D03097" w:rsidRDefault="00D03097" w:rsidP="00D03097">
      <w:pPr>
        <w:ind w:left="720" w:hanging="360"/>
        <w:rPr>
          <w:ins w:id="13" w:author="Jiang, Xia" w:date="2021-04-28T21:05:00Z"/>
        </w:rPr>
      </w:pPr>
    </w:p>
    <w:p w14:paraId="52ED403B" w14:textId="77777777" w:rsidR="00D03097" w:rsidRDefault="00D03097" w:rsidP="00D03097">
      <w:pPr>
        <w:ind w:left="720" w:hanging="360"/>
        <w:rPr>
          <w:ins w:id="14" w:author="Jiang, Xia" w:date="2021-04-28T21:05:00Z"/>
        </w:rPr>
      </w:pPr>
    </w:p>
    <w:p w14:paraId="72C5F34B" w14:textId="7126E36B" w:rsidR="00D03097" w:rsidRPr="00D03097" w:rsidRDefault="00D03097" w:rsidP="00D03097">
      <w:pPr>
        <w:ind w:left="720" w:hanging="360"/>
        <w:rPr>
          <w:ins w:id="15" w:author="Jiang, Xia" w:date="2021-04-28T21:05:00Z"/>
          <w:b/>
          <w:bCs/>
          <w:sz w:val="28"/>
          <w:szCs w:val="28"/>
          <w:rPrChange w:id="16" w:author="Jiang, Xia" w:date="2021-04-28T21:06:00Z">
            <w:rPr>
              <w:ins w:id="17" w:author="Jiang, Xia" w:date="2021-04-28T21:05:00Z"/>
            </w:rPr>
          </w:rPrChange>
        </w:rPr>
      </w:pPr>
      <w:ins w:id="18" w:author="Jiang, Xia" w:date="2021-04-28T21:05:00Z">
        <w:r w:rsidRPr="00D03097">
          <w:rPr>
            <w:b/>
            <w:bCs/>
            <w:sz w:val="28"/>
            <w:szCs w:val="28"/>
            <w:rPrChange w:id="19" w:author="Jiang, Xia" w:date="2021-04-28T21:06:00Z">
              <w:rPr/>
            </w:rPrChange>
          </w:rPr>
          <w:t>Ongoing tasks that cover more than a week</w:t>
        </w:r>
      </w:ins>
    </w:p>
    <w:p w14:paraId="2F13789C" w14:textId="77777777" w:rsidR="00D03097" w:rsidRDefault="00D03097" w:rsidP="00D03097">
      <w:pPr>
        <w:ind w:left="720" w:hanging="360"/>
        <w:rPr>
          <w:ins w:id="20" w:author="Jiang, Xia" w:date="2021-04-28T21:05:00Z"/>
        </w:rPr>
      </w:pPr>
      <w:ins w:id="21" w:author="Jiang, Xia" w:date="2021-04-28T21:05:00Z">
        <w:r>
          <w:t>1. The comparative paper</w:t>
        </w:r>
      </w:ins>
    </w:p>
    <w:p w14:paraId="1906D5F6" w14:textId="77777777" w:rsidR="00D03097" w:rsidRDefault="00D03097" w:rsidP="00D03097">
      <w:pPr>
        <w:rPr>
          <w:ins w:id="22" w:author="Jiang, Xia" w:date="2021-04-28T21:05:00Z"/>
        </w:rPr>
      </w:pPr>
      <w:ins w:id="23" w:author="Jiang, Xia" w:date="2021-04-28T21:05:00Z">
        <w:r>
          <w:t xml:space="preserve">       2. An intelligence-based web application/tool</w:t>
        </w:r>
      </w:ins>
    </w:p>
    <w:p w14:paraId="364AF750" w14:textId="77777777" w:rsidR="00D03097" w:rsidRDefault="00D03097" w:rsidP="00D03097">
      <w:pPr>
        <w:pStyle w:val="ListParagraph"/>
        <w:numPr>
          <w:ilvl w:val="0"/>
          <w:numId w:val="1"/>
        </w:numPr>
        <w:rPr>
          <w:ins w:id="24" w:author="Jiang, Xia" w:date="2021-04-28T21:05:00Z"/>
        </w:rPr>
      </w:pPr>
      <w:ins w:id="25" w:author="Jiang, Xia" w:date="2021-04-28T21:05:00Z">
        <w:r>
          <w:t xml:space="preserve">It should be either voice-prompted or text based. For example, our “tool” can ask the user a question such as what do you want to predict, </w:t>
        </w:r>
        <w:proofErr w:type="gramStart"/>
        <w:r>
          <w:t>5 year</w:t>
        </w:r>
        <w:proofErr w:type="gramEnd"/>
        <w:r>
          <w:t>, 10 year, or 15 year?</w:t>
        </w:r>
      </w:ins>
    </w:p>
    <w:p w14:paraId="74FE93B2" w14:textId="77777777" w:rsidR="00D03097" w:rsidRDefault="00D03097" w:rsidP="00D03097">
      <w:pPr>
        <w:pStyle w:val="ListParagraph"/>
        <w:numPr>
          <w:ilvl w:val="0"/>
          <w:numId w:val="1"/>
        </w:numPr>
        <w:rPr>
          <w:ins w:id="26" w:author="Jiang, Xia" w:date="2021-04-28T21:05:00Z"/>
        </w:rPr>
      </w:pPr>
      <w:ins w:id="27" w:author="Jiang, Xia" w:date="2021-04-28T21:05:00Z">
        <w:r>
          <w:t>This application is going be based on our current research pertaining to using deep learning to predict breast cancer related patient outcomes such as MBC.</w:t>
        </w:r>
      </w:ins>
    </w:p>
    <w:p w14:paraId="6575197C" w14:textId="77777777" w:rsidR="00D03097" w:rsidRDefault="00D03097" w:rsidP="00D03097">
      <w:pPr>
        <w:pStyle w:val="ListParagraph"/>
        <w:numPr>
          <w:ilvl w:val="0"/>
          <w:numId w:val="1"/>
        </w:numPr>
        <w:rPr>
          <w:ins w:id="28" w:author="Jiang, Xia" w:date="2021-04-28T21:05:00Z"/>
        </w:rPr>
      </w:pPr>
      <w:ins w:id="29" w:author="Jiang, Xia" w:date="2021-04-28T21:05:00Z">
        <w:r>
          <w:t>User friendly (GUI).</w:t>
        </w:r>
      </w:ins>
    </w:p>
    <w:p w14:paraId="585F93C5" w14:textId="77777777" w:rsidR="00D03097" w:rsidRDefault="00D03097" w:rsidP="00D03097">
      <w:pPr>
        <w:pStyle w:val="ListParagraph"/>
        <w:numPr>
          <w:ilvl w:val="0"/>
          <w:numId w:val="1"/>
        </w:numPr>
        <w:rPr>
          <w:ins w:id="30" w:author="Jiang, Xia" w:date="2021-04-28T21:05:00Z"/>
        </w:rPr>
      </w:pPr>
      <w:ins w:id="31" w:author="Jiang, Xia" w:date="2021-04-28T21:05:00Z">
        <w:r>
          <w:t>It should use the best deep learning model we will learn from our datasets.</w:t>
        </w:r>
      </w:ins>
    </w:p>
    <w:p w14:paraId="65B4D1B8" w14:textId="77777777" w:rsidR="00D03097" w:rsidRDefault="00D03097" w:rsidP="00D03097">
      <w:pPr>
        <w:pStyle w:val="ListParagraph"/>
        <w:numPr>
          <w:ilvl w:val="0"/>
          <w:numId w:val="1"/>
        </w:numPr>
        <w:rPr>
          <w:ins w:id="32" w:author="Jiang, Xia" w:date="2021-04-28T21:05:00Z"/>
        </w:rPr>
      </w:pPr>
      <w:ins w:id="33" w:author="Jiang, Xia" w:date="2021-04-28T21:05:00Z">
        <w:r>
          <w:t>Yes, we can first develop a small example tool, just to build the framework and understand the basic components that we need, the most suitable programming language (such java, python, flask), the framework/structure of the tool</w:t>
        </w:r>
      </w:ins>
    </w:p>
    <w:p w14:paraId="64DE61EC" w14:textId="77777777" w:rsidR="00D03097" w:rsidRDefault="00D03097" w:rsidP="00D03097">
      <w:pPr>
        <w:pStyle w:val="ListParagraph"/>
        <w:numPr>
          <w:ilvl w:val="0"/>
          <w:numId w:val="1"/>
        </w:numPr>
        <w:rPr>
          <w:ins w:id="34" w:author="Jiang, Xia" w:date="2021-04-28T21:05:00Z"/>
        </w:rPr>
      </w:pPr>
      <w:ins w:id="35" w:author="Jiang, Xia" w:date="2021-04-28T21:05:00Z">
        <w:r>
          <w:t xml:space="preserve">I suggest that you do a literature search for existing applications of similar type. </w:t>
        </w:r>
      </w:ins>
    </w:p>
    <w:p w14:paraId="425F9205" w14:textId="77777777" w:rsidR="00D03097" w:rsidRDefault="00D03097" w:rsidP="00D03097">
      <w:pPr>
        <w:pStyle w:val="ListParagraph"/>
        <w:numPr>
          <w:ilvl w:val="0"/>
          <w:numId w:val="1"/>
        </w:numPr>
        <w:rPr>
          <w:ins w:id="36" w:author="Jiang, Xia" w:date="2021-04-28T21:05:00Z"/>
        </w:rPr>
      </w:pPr>
      <w:ins w:id="37" w:author="Jiang, Xia" w:date="2021-04-28T21:05:00Z">
        <w:r>
          <w:t>I believe we need to establish databases that contain a pool of questions and answers, in the formats of both voice and text. We also need to incorporate the components for voice and text processing (recognition).</w:t>
        </w:r>
      </w:ins>
    </w:p>
    <w:p w14:paraId="6771AA3F" w14:textId="77777777" w:rsidR="00D03097" w:rsidRPr="00D03097" w:rsidRDefault="00D03097" w:rsidP="00D03097">
      <w:pPr>
        <w:ind w:left="720" w:hanging="360"/>
        <w:rPr>
          <w:ins w:id="38" w:author="Jiang, Xia" w:date="2021-04-28T21:05:00Z"/>
          <w:b/>
          <w:bCs/>
          <w:sz w:val="28"/>
          <w:szCs w:val="28"/>
          <w:rPrChange w:id="39" w:author="Jiang, Xia" w:date="2021-04-28T21:06:00Z">
            <w:rPr>
              <w:ins w:id="40" w:author="Jiang, Xia" w:date="2021-04-28T21:05:00Z"/>
            </w:rPr>
          </w:rPrChange>
        </w:rPr>
      </w:pPr>
      <w:ins w:id="41" w:author="Jiang, Xia" w:date="2021-04-28T21:05:00Z">
        <w:r w:rsidRPr="00D03097">
          <w:rPr>
            <w:b/>
            <w:bCs/>
            <w:sz w:val="28"/>
            <w:szCs w:val="28"/>
            <w:rPrChange w:id="42" w:author="Jiang, Xia" w:date="2021-04-28T21:06:00Z">
              <w:rPr/>
            </w:rPrChange>
          </w:rPr>
          <w:t>Specific tasks for the coming week</w:t>
        </w:r>
      </w:ins>
    </w:p>
    <w:p w14:paraId="0E9D2A53" w14:textId="77777777" w:rsidR="00D03097" w:rsidRDefault="00D03097" w:rsidP="00D03097">
      <w:pPr>
        <w:ind w:left="720" w:hanging="360"/>
        <w:rPr>
          <w:ins w:id="43" w:author="Jiang, Xia" w:date="2021-04-28T21:05:00Z"/>
        </w:rPr>
      </w:pPr>
      <w:ins w:id="44" w:author="Jiang, Xia" w:date="2021-04-28T21:05:00Z">
        <w:r>
          <w:t xml:space="preserve">Continue to search more recent papers until you feel that it is exhaustively done. </w:t>
        </w:r>
      </w:ins>
    </w:p>
    <w:p w14:paraId="3E6D7A29" w14:textId="77777777" w:rsidR="00D03097" w:rsidRDefault="00D03097" w:rsidP="00D03097">
      <w:pPr>
        <w:rPr>
          <w:ins w:id="45" w:author="Jiang, Xia" w:date="2021-04-28T21:05:00Z"/>
        </w:rPr>
      </w:pPr>
      <w:ins w:id="46" w:author="Jiang, Xia" w:date="2021-04-28T21:05:00Z">
        <w:r>
          <w:t xml:space="preserve">        Tasks listed in 2) above.</w:t>
        </w:r>
      </w:ins>
    </w:p>
    <w:p w14:paraId="08F43FBB" w14:textId="77777777" w:rsidR="00D03097" w:rsidRDefault="00D03097" w:rsidP="00D03097">
      <w:pPr>
        <w:rPr>
          <w:ins w:id="47" w:author="Jiang, Xia" w:date="2021-04-28T21:05:00Z"/>
        </w:rPr>
      </w:pPr>
      <w:ins w:id="48" w:author="Jiang, Xia" w:date="2021-04-28T21:05:00Z">
        <w:r>
          <w:t xml:space="preserve">        Less urgent tasks </w:t>
        </w:r>
      </w:ins>
    </w:p>
    <w:p w14:paraId="1D3D8B54" w14:textId="77777777" w:rsidR="00D03097" w:rsidRDefault="00D03097" w:rsidP="00D03097">
      <w:pPr>
        <w:rPr>
          <w:ins w:id="49" w:author="Jiang, Xia" w:date="2021-04-28T21:05:00Z"/>
        </w:rPr>
      </w:pPr>
    </w:p>
    <w:p w14:paraId="5D16D74D" w14:textId="77777777" w:rsidR="00D03097" w:rsidRDefault="00D03097" w:rsidP="00D03097">
      <w:pPr>
        <w:rPr>
          <w:ins w:id="50" w:author="Jiang, Xia" w:date="2021-04-28T21:05:00Z"/>
        </w:rPr>
      </w:pPr>
    </w:p>
    <w:p w14:paraId="504E913E" w14:textId="77777777" w:rsidR="00D03097" w:rsidRDefault="00D03097" w:rsidP="00D03097">
      <w:pPr>
        <w:ind w:left="720" w:hanging="360"/>
        <w:rPr>
          <w:ins w:id="51" w:author="Jiang, Xia" w:date="2021-04-28T21:05:00Z"/>
        </w:rPr>
      </w:pPr>
    </w:p>
    <w:p w14:paraId="49E943EB" w14:textId="77777777" w:rsidR="005F4A94" w:rsidRDefault="00D03097"/>
    <w:sectPr w:rsidR="005F4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61A3F"/>
    <w:multiLevelType w:val="hybridMultilevel"/>
    <w:tmpl w:val="0378932C"/>
    <w:lvl w:ilvl="0" w:tplc="E52429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iang, Xia">
    <w15:presenceInfo w15:providerId="AD" w15:userId="S::xij6@pitt.edu::095ccee8-78a9-43d8-8d6c-ec8d13d294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097"/>
    <w:rsid w:val="000546E6"/>
    <w:rsid w:val="00087BB8"/>
    <w:rsid w:val="000B0520"/>
    <w:rsid w:val="000C62F4"/>
    <w:rsid w:val="000D0554"/>
    <w:rsid w:val="000E3B4A"/>
    <w:rsid w:val="00157B06"/>
    <w:rsid w:val="001717A3"/>
    <w:rsid w:val="00173185"/>
    <w:rsid w:val="0018018B"/>
    <w:rsid w:val="001A5AA4"/>
    <w:rsid w:val="001D08D4"/>
    <w:rsid w:val="00214288"/>
    <w:rsid w:val="00241D69"/>
    <w:rsid w:val="00244A61"/>
    <w:rsid w:val="00285958"/>
    <w:rsid w:val="00286064"/>
    <w:rsid w:val="002913FF"/>
    <w:rsid w:val="002B59C0"/>
    <w:rsid w:val="002D6DB8"/>
    <w:rsid w:val="002F6DF7"/>
    <w:rsid w:val="0031486E"/>
    <w:rsid w:val="003207DC"/>
    <w:rsid w:val="00342010"/>
    <w:rsid w:val="00347E59"/>
    <w:rsid w:val="003A5040"/>
    <w:rsid w:val="003C025F"/>
    <w:rsid w:val="003D29A5"/>
    <w:rsid w:val="00400B75"/>
    <w:rsid w:val="004326C1"/>
    <w:rsid w:val="0046362D"/>
    <w:rsid w:val="00477237"/>
    <w:rsid w:val="004D184A"/>
    <w:rsid w:val="004D7B17"/>
    <w:rsid w:val="004F4F7A"/>
    <w:rsid w:val="005608FC"/>
    <w:rsid w:val="005609F3"/>
    <w:rsid w:val="005770FF"/>
    <w:rsid w:val="005A1D5A"/>
    <w:rsid w:val="005E41C5"/>
    <w:rsid w:val="0060411C"/>
    <w:rsid w:val="00685689"/>
    <w:rsid w:val="006B1726"/>
    <w:rsid w:val="006B2B5A"/>
    <w:rsid w:val="006E3FE4"/>
    <w:rsid w:val="00734671"/>
    <w:rsid w:val="007446DC"/>
    <w:rsid w:val="007815AB"/>
    <w:rsid w:val="007824C7"/>
    <w:rsid w:val="00783D75"/>
    <w:rsid w:val="007A2AF6"/>
    <w:rsid w:val="007E3CAB"/>
    <w:rsid w:val="00813EE3"/>
    <w:rsid w:val="00835F14"/>
    <w:rsid w:val="00837304"/>
    <w:rsid w:val="00844623"/>
    <w:rsid w:val="008527D5"/>
    <w:rsid w:val="00863FA5"/>
    <w:rsid w:val="0086445A"/>
    <w:rsid w:val="008A2A10"/>
    <w:rsid w:val="008D39C5"/>
    <w:rsid w:val="009C7984"/>
    <w:rsid w:val="00A01B99"/>
    <w:rsid w:val="00A131BA"/>
    <w:rsid w:val="00A2073C"/>
    <w:rsid w:val="00A627AD"/>
    <w:rsid w:val="00A97F6F"/>
    <w:rsid w:val="00AC7177"/>
    <w:rsid w:val="00AD5F03"/>
    <w:rsid w:val="00B4046F"/>
    <w:rsid w:val="00B722E7"/>
    <w:rsid w:val="00B90251"/>
    <w:rsid w:val="00BA6E7B"/>
    <w:rsid w:val="00BC0EC2"/>
    <w:rsid w:val="00BE47F4"/>
    <w:rsid w:val="00C22482"/>
    <w:rsid w:val="00C45D96"/>
    <w:rsid w:val="00C641EA"/>
    <w:rsid w:val="00C70AB9"/>
    <w:rsid w:val="00CB3774"/>
    <w:rsid w:val="00CC359E"/>
    <w:rsid w:val="00D009E7"/>
    <w:rsid w:val="00D03097"/>
    <w:rsid w:val="00D05785"/>
    <w:rsid w:val="00D20E0F"/>
    <w:rsid w:val="00D270E3"/>
    <w:rsid w:val="00D37773"/>
    <w:rsid w:val="00D4569F"/>
    <w:rsid w:val="00D47C84"/>
    <w:rsid w:val="00DC7D26"/>
    <w:rsid w:val="00DE56D0"/>
    <w:rsid w:val="00DF2C0F"/>
    <w:rsid w:val="00E03E22"/>
    <w:rsid w:val="00E15F66"/>
    <w:rsid w:val="00E45E65"/>
    <w:rsid w:val="00E46B8C"/>
    <w:rsid w:val="00E529B5"/>
    <w:rsid w:val="00E6003D"/>
    <w:rsid w:val="00EB2304"/>
    <w:rsid w:val="00EC3E65"/>
    <w:rsid w:val="00ED7693"/>
    <w:rsid w:val="00F02194"/>
    <w:rsid w:val="00F05675"/>
    <w:rsid w:val="00F26CA6"/>
    <w:rsid w:val="00F47B81"/>
    <w:rsid w:val="00F54FFA"/>
    <w:rsid w:val="00F72555"/>
    <w:rsid w:val="00FA22E1"/>
    <w:rsid w:val="00FB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A6FFF"/>
  <w14:defaultImageDpi w14:val="32767"/>
  <w15:chartTrackingRefBased/>
  <w15:docId w15:val="{A024A0AB-1F50-814B-9987-5905C539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0309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1120</Characters>
  <Application>Microsoft Office Word</Application>
  <DocSecurity>0</DocSecurity>
  <Lines>9</Lines>
  <Paragraphs>2</Paragraphs>
  <ScaleCrop>false</ScaleCrop>
  <Company>University of Pittsburgh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Xia</dc:creator>
  <cp:keywords/>
  <dc:description/>
  <cp:lastModifiedBy>Jiang, Xia</cp:lastModifiedBy>
  <cp:revision>1</cp:revision>
  <dcterms:created xsi:type="dcterms:W3CDTF">2021-04-29T01:04:00Z</dcterms:created>
  <dcterms:modified xsi:type="dcterms:W3CDTF">2021-04-29T01:07:00Z</dcterms:modified>
</cp:coreProperties>
</file>