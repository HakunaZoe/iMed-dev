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EBD2" w14:textId="2C7119FB" w:rsidR="000D6839" w:rsidRPr="006453D9" w:rsidRDefault="002008B0" w:rsidP="008030B7">
      <w:pPr>
        <w:pStyle w:val="MDPI11articletype"/>
      </w:pPr>
      <w:r>
        <w:t>Article</w:t>
      </w:r>
    </w:p>
    <w:p w14:paraId="2D7AB434" w14:textId="77777777" w:rsidR="002008B0" w:rsidRPr="0073676C" w:rsidRDefault="002008B0" w:rsidP="008030B7">
      <w:pPr>
        <w:pStyle w:val="MDPI12title"/>
      </w:pPr>
      <w:r w:rsidRPr="0073676C">
        <w:t>Machine-learning to discern interactive clusters of risk factors for late recurrence of metastatic breast cancer</w:t>
      </w:r>
    </w:p>
    <w:p w14:paraId="575FEB5B" w14:textId="46CF3A51" w:rsidR="002008B0" w:rsidRPr="0078241E" w:rsidRDefault="002008B0" w:rsidP="008030B7">
      <w:pPr>
        <w:pStyle w:val="MDPI13authornames"/>
        <w:rPr>
          <w:vertAlign w:val="superscript"/>
        </w:rPr>
      </w:pPr>
      <w:r w:rsidRPr="00C30C7E">
        <w:t>Juan Luis Gomez Marti</w:t>
      </w:r>
      <w:r w:rsidR="008030B7" w:rsidRPr="00C30C7E">
        <w:t xml:space="preserve"> </w:t>
      </w:r>
      <w:r w:rsidRPr="00C30C7E">
        <w:rPr>
          <w:vertAlign w:val="superscript"/>
        </w:rPr>
        <w:t>1,4</w:t>
      </w:r>
      <w:r w:rsidRPr="00C30C7E">
        <w:t xml:space="preserve">, Adam </w:t>
      </w:r>
      <w:proofErr w:type="spellStart"/>
      <w:r w:rsidRPr="00C30C7E">
        <w:t>Brufsky</w:t>
      </w:r>
      <w:proofErr w:type="spellEnd"/>
      <w:r w:rsidR="008030B7" w:rsidRPr="00C30C7E">
        <w:t xml:space="preserve"> </w:t>
      </w:r>
      <w:r w:rsidRPr="00C30C7E">
        <w:rPr>
          <w:vertAlign w:val="superscript"/>
        </w:rPr>
        <w:t>2,5</w:t>
      </w:r>
      <w:r w:rsidRPr="00C30C7E">
        <w:t>, Alan Wells</w:t>
      </w:r>
      <w:r w:rsidR="008030B7" w:rsidRPr="00C30C7E">
        <w:t xml:space="preserve"> </w:t>
      </w:r>
      <w:r w:rsidRPr="00C30C7E">
        <w:rPr>
          <w:vertAlign w:val="superscript"/>
        </w:rPr>
        <w:t>1,4,5</w:t>
      </w:r>
      <w:r w:rsidR="008030B7" w:rsidRPr="00C30C7E">
        <w:rPr>
          <w:vertAlign w:val="superscript"/>
        </w:rPr>
        <w:t>,</w:t>
      </w:r>
      <w:r w:rsidR="008030B7" w:rsidRPr="00C30C7E">
        <w:t xml:space="preserve">* and </w:t>
      </w:r>
      <w:r w:rsidRPr="00C30C7E">
        <w:t>Xia Jiang</w:t>
      </w:r>
      <w:r w:rsidR="008030B7" w:rsidRPr="00C30C7E">
        <w:t xml:space="preserve"> </w:t>
      </w:r>
      <w:r w:rsidRPr="00C30C7E">
        <w:rPr>
          <w:vertAlign w:val="superscript"/>
        </w:rPr>
        <w:t>3</w:t>
      </w:r>
    </w:p>
    <w:p w14:paraId="7FC21045" w14:textId="77777777" w:rsidR="000D6839" w:rsidRPr="00102F99" w:rsidRDefault="00092478" w:rsidP="008030B7">
      <w:pPr>
        <w:pStyle w:val="MDPI16affiliation"/>
      </w:pPr>
      <w:r w:rsidRPr="008030B7">
        <w:rPr>
          <w:vertAlign w:val="superscript"/>
        </w:rPr>
        <w:t>1</w:t>
      </w:r>
      <w:r w:rsidR="000D6839" w:rsidRPr="008030B7">
        <w:tab/>
      </w:r>
      <w:r w:rsidR="002008B0">
        <w:t>Department of Pathology</w:t>
      </w:r>
      <w:r w:rsidR="00102F99">
        <w:rPr>
          <w:rFonts w:ascii="Arial" w:hAnsi="Arial" w:cs="Arial"/>
          <w:bCs/>
        </w:rPr>
        <w:t xml:space="preserve">, University of Pittsburgh and </w:t>
      </w:r>
      <w:r w:rsidR="00102F99">
        <w:rPr>
          <w:vertAlign w:val="superscript"/>
        </w:rPr>
        <w:t xml:space="preserve">5 </w:t>
      </w:r>
      <w:r w:rsidR="00102F99">
        <w:t>Hillman Cancer Center</w:t>
      </w:r>
    </w:p>
    <w:p w14:paraId="52F72FF6" w14:textId="77777777" w:rsidR="000D6839" w:rsidRDefault="000D6839" w:rsidP="008030B7">
      <w:pPr>
        <w:pStyle w:val="MDPI16affiliation"/>
      </w:pPr>
      <w:r w:rsidRPr="008030B7">
        <w:rPr>
          <w:vertAlign w:val="superscript"/>
        </w:rPr>
        <w:t>2</w:t>
      </w:r>
      <w:r w:rsidRPr="008030B7">
        <w:tab/>
      </w:r>
      <w:r w:rsidR="00102F99">
        <w:t xml:space="preserve">Department of Medicine, </w:t>
      </w:r>
      <w:r w:rsidR="00102F99">
        <w:rPr>
          <w:rFonts w:ascii="Arial" w:hAnsi="Arial" w:cs="Arial"/>
          <w:bCs/>
        </w:rPr>
        <w:t xml:space="preserve">University of Pittsburgh and </w:t>
      </w:r>
      <w:r w:rsidR="00102F99">
        <w:rPr>
          <w:vertAlign w:val="superscript"/>
        </w:rPr>
        <w:t xml:space="preserve">5 </w:t>
      </w:r>
      <w:r w:rsidR="00102F99">
        <w:t>Hillman Cancer Center</w:t>
      </w:r>
    </w:p>
    <w:p w14:paraId="6FF7C4CF" w14:textId="77777777" w:rsidR="00102F99" w:rsidRDefault="00102F99" w:rsidP="008030B7">
      <w:pPr>
        <w:pStyle w:val="MDPI16affiliation"/>
      </w:pPr>
      <w:r w:rsidRPr="008030B7">
        <w:rPr>
          <w:vertAlign w:val="superscript"/>
        </w:rPr>
        <w:t>3</w:t>
      </w:r>
      <w:r w:rsidRPr="008030B7">
        <w:tab/>
      </w:r>
      <w:r>
        <w:t xml:space="preserve">Department of Biomedical Informatics, </w:t>
      </w:r>
      <w:r>
        <w:rPr>
          <w:rFonts w:ascii="Arial" w:hAnsi="Arial" w:cs="Arial"/>
          <w:bCs/>
        </w:rPr>
        <w:t>University of Pittsburgh</w:t>
      </w:r>
    </w:p>
    <w:p w14:paraId="0F462E3E" w14:textId="21B1F41B" w:rsidR="00102F99" w:rsidRDefault="00102F99" w:rsidP="008030B7">
      <w:pPr>
        <w:pStyle w:val="MDPI16affiliation"/>
      </w:pPr>
      <w:r w:rsidRPr="008030B7">
        <w:rPr>
          <w:vertAlign w:val="superscript"/>
        </w:rPr>
        <w:t>4</w:t>
      </w:r>
      <w:r w:rsidRPr="008030B7">
        <w:tab/>
      </w:r>
      <w:r>
        <w:t xml:space="preserve">R&amp;D Service, Pittsburgh VA </w:t>
      </w:r>
      <w:proofErr w:type="spellStart"/>
      <w:r>
        <w:t>HealthSystem</w:t>
      </w:r>
      <w:proofErr w:type="spellEnd"/>
    </w:p>
    <w:p w14:paraId="42EE6E26" w14:textId="759CD22A" w:rsidR="008030B7" w:rsidRDefault="008030B7" w:rsidP="008030B7">
      <w:pPr>
        <w:pStyle w:val="MDPI16affiliation"/>
      </w:pPr>
      <w:r w:rsidRPr="008030B7">
        <w:rPr>
          <w:vertAlign w:val="superscript"/>
        </w:rPr>
        <w:t>5</w:t>
      </w:r>
      <w:r w:rsidRPr="008030B7">
        <w:tab/>
      </w:r>
      <w:r>
        <w:t>Hillman Cancer Center</w:t>
      </w:r>
    </w:p>
    <w:p w14:paraId="27492FE4" w14:textId="7F97A3BB" w:rsidR="008030B7" w:rsidRDefault="000D6839" w:rsidP="008030B7">
      <w:pPr>
        <w:pStyle w:val="MDPI16affiliation"/>
      </w:pPr>
      <w:r w:rsidRPr="008030B7">
        <w:rPr>
          <w:b/>
        </w:rPr>
        <w:t>*</w:t>
      </w:r>
      <w:r w:rsidRPr="008030B7">
        <w:tab/>
      </w:r>
      <w:r w:rsidRPr="00D945EC">
        <w:t xml:space="preserve">Correspondence: </w:t>
      </w:r>
      <w:r w:rsidR="00102F99">
        <w:rPr>
          <w:rFonts w:ascii="Arial" w:hAnsi="Arial" w:cs="Arial"/>
        </w:rPr>
        <w:t xml:space="preserve">A.W </w:t>
      </w:r>
      <w:r w:rsidR="00102F99" w:rsidRPr="008030B7">
        <w:rPr>
          <w:rFonts w:ascii="Arial" w:hAnsi="Arial" w:cs="Arial"/>
        </w:rPr>
        <w:t>wellsa@upmc.edu</w:t>
      </w:r>
    </w:p>
    <w:p w14:paraId="0D1CE337" w14:textId="10EE769D" w:rsidR="00562CE7" w:rsidRDefault="00B63037" w:rsidP="008030B7">
      <w:pPr>
        <w:pStyle w:val="MDPI17abstract"/>
      </w:pPr>
      <w:r w:rsidRPr="008030B7">
        <w:rPr>
          <w:b/>
        </w:rPr>
        <w:t xml:space="preserve">Simple </w:t>
      </w:r>
      <w:r>
        <w:rPr>
          <w:b/>
        </w:rPr>
        <w:t>Summary:</w:t>
      </w:r>
      <w:r>
        <w:t xml:space="preserve"> </w:t>
      </w:r>
      <w:r w:rsidR="00562CE7">
        <w:t>Breast cancer is the most frequently diagnosed cancer and second leading cause of cancer-related death</w:t>
      </w:r>
      <w:r w:rsidR="002C482A">
        <w:t xml:space="preserve"> among women worldwide. After initial tumor resection, breast cancer may recur locally and/or in distant organs within several months to years or even decades. Multiple methods exist to prognosticate disease progression</w:t>
      </w:r>
      <w:r w:rsidR="00240AB5">
        <w:t xml:space="preserve"> in the early months and years after diagnosis. However, further efforts are needed to identify risk factors that relate to recurrence beyond the initial 5-year window. In this study, we applied machine-learning to retrieve single and interactive clinical and pathological risk factors of 5-, 10- and 15-year metastasis. </w:t>
      </w:r>
      <w:r w:rsidR="002C482A">
        <w:t xml:space="preserve"> </w:t>
      </w:r>
    </w:p>
    <w:p w14:paraId="28457B0A" w14:textId="75F7FA36" w:rsidR="000D6839" w:rsidRPr="00550626" w:rsidRDefault="000D6839" w:rsidP="008030B7">
      <w:pPr>
        <w:pStyle w:val="MDPI17abstract"/>
      </w:pPr>
      <w:r w:rsidRPr="008030B7">
        <w:rPr>
          <w:b/>
        </w:rPr>
        <w:t xml:space="preserve">Abstract: </w:t>
      </w:r>
      <w:r w:rsidR="00240AB5" w:rsidRPr="00240AB5">
        <w:t>Background:  Risk of metastatic recurrence of breast cancer after initial diagnosis and treatment depends on the presence of a number of risk factors. Although most univariate risk factors have been identified using classical methods, machine-learning methods are also being conducted to tease out non-obvious contributors to a patient’s individual risk of developing late distant metastasis. Bayesian-network algorithms may predict not only risk factors but also interactions among these risks, which consequently lead to metastatic breast cancer. We proposed to apply a previously developed machine-learning method to predict risk factors of 5-, 10- and 15-year metastasis.</w:t>
      </w:r>
      <w:r w:rsidR="00240AB5">
        <w:t xml:space="preserve"> </w:t>
      </w:r>
      <w:r w:rsidR="00240AB5" w:rsidRPr="00240AB5">
        <w:t>Methods: We applied a previously validated algorithm named the Markov Blanket and Interactive risk factor Learner (MBIL) on the electronic health record (EHR)-based Lynn Sage database (LSDB) from the Lynn Sage Comprehensive Breast Cancer at Northwestern Memorial Hospital. This algorithm provided an output of both single and interactive risk factors of 5-, 10-, and 15-year metastasis from LSDB. We individually examined and interpreted the clinical relevance of these interactions based on years to metastasis and the reliance on interactivity between risk factors. Results: We found that with lower alpha values (low interactivity score), the prevalence of variables with an independent influence on long term metastasis was higher (i.e., HER2, TNEG). As the value of alpha increased to 480, stronger interactions were needed to define clusters of factors that increased the risk of metastasis (i.e., ER, smoking, race, alcohol usage).</w:t>
      </w:r>
      <w:r w:rsidR="00240AB5">
        <w:t xml:space="preserve"> </w:t>
      </w:r>
      <w:r w:rsidR="00240AB5" w:rsidRPr="00240AB5">
        <w:t>Conclusion: MBIL identified single and interacting risk factors of metastatic breast cancer, many of which were supported by clinical evidence. These results strongly recommend the development of further large data studies with different databases to validate the degree to which some of these variables impact metastatic breast cancer in the long term</w:t>
      </w:r>
      <w:r w:rsidR="00E63283">
        <w:t>.</w:t>
      </w:r>
    </w:p>
    <w:p w14:paraId="0C8E021B" w14:textId="58B8224A" w:rsidR="000D6839" w:rsidRPr="00550626" w:rsidRDefault="008030B7" w:rsidP="008030B7">
      <w:pPr>
        <w:pStyle w:val="MDPI18keywords"/>
      </w:pPr>
      <w:r w:rsidRPr="008030B7">
        <w:rPr>
          <w:b/>
        </w:rPr>
        <w:t>Keywords:</w:t>
      </w:r>
      <w:r w:rsidR="000D6839" w:rsidRPr="008030B7">
        <w:rPr>
          <w:b/>
        </w:rPr>
        <w:t xml:space="preserve"> </w:t>
      </w:r>
      <w:r w:rsidR="00240AB5" w:rsidRPr="008030B7">
        <w:t>metastatic breast cancer</w:t>
      </w:r>
      <w:r w:rsidRPr="008030B7">
        <w:t xml:space="preserve">; </w:t>
      </w:r>
      <w:r w:rsidR="00240AB5" w:rsidRPr="008030B7">
        <w:t>metastasis</w:t>
      </w:r>
      <w:r w:rsidRPr="008030B7">
        <w:t xml:space="preserve">; </w:t>
      </w:r>
      <w:r w:rsidR="00240AB5" w:rsidRPr="008030B7">
        <w:t>causal learning</w:t>
      </w:r>
      <w:r w:rsidRPr="008030B7">
        <w:t xml:space="preserve">; </w:t>
      </w:r>
      <w:r w:rsidR="00240AB5" w:rsidRPr="008030B7">
        <w:t>machine learning</w:t>
      </w:r>
      <w:r w:rsidRPr="008030B7">
        <w:t xml:space="preserve">; </w:t>
      </w:r>
      <w:r w:rsidR="00240AB5" w:rsidRPr="008030B7">
        <w:t>Markov Blanket and Interactive risk factor Learner (MBIL)</w:t>
      </w:r>
      <w:r w:rsidRPr="008030B7">
        <w:t xml:space="preserve">; </w:t>
      </w:r>
      <w:r w:rsidR="00240AB5" w:rsidRPr="008030B7">
        <w:t>risk factors</w:t>
      </w:r>
    </w:p>
    <w:p w14:paraId="3EF3869F" w14:textId="77777777" w:rsidR="000D6839" w:rsidRPr="00550626" w:rsidRDefault="000D6839" w:rsidP="008030B7">
      <w:pPr>
        <w:pStyle w:val="MDPI19line"/>
      </w:pPr>
    </w:p>
    <w:p w14:paraId="1F80602C" w14:textId="77777777" w:rsidR="000D6839" w:rsidRDefault="007A54A4" w:rsidP="008030B7">
      <w:pPr>
        <w:pStyle w:val="MDPI21heading1"/>
      </w:pPr>
      <w:r>
        <w:br w:type="page"/>
      </w:r>
      <w:r w:rsidR="000D6839" w:rsidRPr="007F2582">
        <w:lastRenderedPageBreak/>
        <w:t>1. Introduction</w:t>
      </w:r>
    </w:p>
    <w:p w14:paraId="1AF64CBB" w14:textId="344BAB5B" w:rsidR="002F6612" w:rsidRDefault="002F6612" w:rsidP="008030B7">
      <w:pPr>
        <w:pStyle w:val="MDPI31text"/>
      </w:pPr>
      <w:r>
        <w:t>Women who are diagnosed with invasive breast cancer will likely present with distant recurrence in the years after diagnosis</w:t>
      </w:r>
      <w:r w:rsidR="00E63283">
        <w:t xml:space="preserve"> </w:t>
      </w:r>
      <w:r w:rsidR="00382C0A">
        <w:fldChar w:fldCharType="begin">
          <w:fldData xml:space="preserve">PEVuZE5vdGU+PENpdGU+PEF1dGhvcj5Tb3BpazwvQXV0aG9yPjxZZWFyPjIwMTk8L1llYXI+PFJl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</w:fldData>
        </w:fldChar>
      </w:r>
      <w:r w:rsidR="00382C0A">
        <w:instrText xml:space="preserve"> ADDIN EN.CITE </w:instrText>
      </w:r>
      <w:r w:rsidR="00382C0A">
        <w:fldChar w:fldCharType="begin">
          <w:fldData xml:space="preserve">PEVuZE5vdGU+PENpdGU+PEF1dGhvcj5Tb3BpazwvQXV0aG9yPjxZZWFyPjIwMTk8L1llYXI+PFJl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</w:fldData>
        </w:fldChar>
      </w:r>
      <w:r w:rsidR="00382C0A">
        <w:instrText xml:space="preserve"> ADDIN EN.CITE.DATA </w:instrText>
      </w:r>
      <w:r w:rsidR="00382C0A">
        <w:fldChar w:fldCharType="end"/>
      </w:r>
      <w:r w:rsidR="00382C0A">
        <w:fldChar w:fldCharType="separate"/>
      </w:r>
      <w:r w:rsidR="00382C0A">
        <w:rPr>
          <w:noProof/>
        </w:rPr>
        <w:t>[1]</w:t>
      </w:r>
      <w:r w:rsidR="00382C0A">
        <w:fldChar w:fldCharType="end"/>
      </w:r>
      <w:r>
        <w:t>. Patterns and time to recurrence varies depending on tumor subtypes and the presence of concomitant biomarkers, as well as other clinical risk factors. In this regard, while recurrence occurs most frequently within the first 5 years after diagnosis in estrogen receptor (ER)-negative breast cancer, ER-positive tumors remain at higher risk for recurrence at later times including decades later. Tamoxifen use greatly reduces the 5-year recurrence risk of ER-positive tumors, but still the annual increase in risk of recurrence is 2% for at least 15 years</w:t>
      </w:r>
      <w:r w:rsidR="00382C0A">
        <w:fldChar w:fldCharType="begin"/>
      </w:r>
      <w:r w:rsidR="00382C0A">
        <w:instrText xml:space="preserve"> ADDIN EN.CITE &lt;EndNote&gt;&lt;Cite&gt;&lt;Author&gt;Sestak&lt;/Author&gt;&lt;Year&gt;2015&lt;/Year&gt;&lt;RecNum&gt;3&lt;/RecNum&gt;&lt;DisplayText&gt;&lt;style size="10"&gt;[2]&lt;/style&gt;&lt;/DisplayText&gt;&lt;record&gt;&lt;rec-number&gt;3&lt;/rec-number&gt;&lt;foreign-keys&gt;&lt;key app="EN" db-id="aetw9p5sk2eazqedxf25wdszswdesv52sf95" timestamp="1634826681"&gt;3&lt;/key&gt;&lt;/foreign-keys&gt;&lt;ref-type name="Journal Article"&gt;17&lt;/ref-type&gt;&lt;contributors&gt;&lt;authors&gt;&lt;author&gt;Sestak, I.&lt;/author&gt;&lt;author&gt;Cuzick, J.&lt;/author&gt;&lt;/authors&gt;&lt;/contributors&gt;&lt;titles&gt;&lt;title&gt;Markers for the identification of late breast cancer recurrence&lt;/title&gt;&lt;secondary-title&gt;Breast Cancer Res&lt;/secondary-title&gt;&lt;/titles&gt;&lt;periodical&gt;&lt;full-title&gt;Breast Cancer Res&lt;/full-title&gt;&lt;/periodical&gt;&lt;pages&gt;10&lt;/pages&gt;&lt;volume&gt;17&lt;/volume&gt;&lt;edition&gt;2015/04/08&lt;/edition&gt;&lt;keywords&gt;&lt;keyword&gt;Biomarkers, Tumor/*genetics&lt;/keyword&gt;&lt;keyword&gt;Breast Neoplasms/diagnosis/*genetics/*pathology&lt;/keyword&gt;&lt;keyword&gt;Female&lt;/keyword&gt;&lt;keyword&gt;Gene Expression Profiling/methods&lt;/keyword&gt;&lt;keyword&gt;Genetic Testing/methods&lt;/keyword&gt;&lt;keyword&gt;Humans&lt;/keyword&gt;&lt;keyword&gt;Neoplasm Recurrence, Local&lt;/keyword&gt;&lt;keyword&gt;Neoplasm Staging&lt;/keyword&gt;&lt;keyword&gt;Prognosis&lt;/keyword&gt;&lt;/keywords&gt;&lt;dates&gt;&lt;year&gt;2015&lt;/year&gt;&lt;pub-dates&gt;&lt;date&gt;Jan 27&lt;/date&gt;&lt;/pub-dates&gt;&lt;/dates&gt;&lt;isbn&gt;1465-542X (Electronic)&amp;#xD;1465-5411 (Linking)&lt;/isbn&gt;&lt;accession-num&gt;25848913&lt;/accession-num&gt;&lt;urls&gt;&lt;related-urls&gt;&lt;url&gt;https://www.ncbi.nlm.nih.gov/pubmed/25848913&lt;/url&gt;&lt;/related-urls&gt;&lt;/urls&gt;&lt;custom2&gt;PMC4307995&lt;/custom2&gt;&lt;electronic-resource-num&gt;10.1186/s13058-015-0516-0&lt;/electronic-resource-num&gt;&lt;/record&gt;&lt;/Cite&gt;&lt;/EndNote&gt;</w:instrText>
      </w:r>
      <w:r w:rsidR="00382C0A">
        <w:fldChar w:fldCharType="separate"/>
      </w:r>
      <w:r w:rsidR="00382C0A">
        <w:rPr>
          <w:noProof/>
        </w:rPr>
        <w:t>[2]</w:t>
      </w:r>
      <w:r w:rsidR="00382C0A">
        <w:fldChar w:fldCharType="end"/>
      </w:r>
      <w:r>
        <w:t>. Remarkably, prolonged tamoxifen use seems to further reduce the onset of metastasis</w:t>
      </w:r>
      <w:r w:rsidR="00E63283">
        <w:t xml:space="preserve"> </w:t>
      </w:r>
      <w:r w:rsidR="00382C0A">
        <w:fldChar w:fldCharType="begin">
          <w:fldData xml:space="preserve">PEVuZE5vdGU+PENpdGU+PEF1dGhvcj5EYXZpZXM8L0F1dGhvcj48WWVhcj4yMDEzPC9ZZWFyPjxS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</w:fldData>
        </w:fldChar>
      </w:r>
      <w:r w:rsidR="00382C0A">
        <w:instrText xml:space="preserve"> ADDIN EN.CITE </w:instrText>
      </w:r>
      <w:r w:rsidR="00382C0A">
        <w:fldChar w:fldCharType="begin">
          <w:fldData xml:space="preserve">PEVuZE5vdGU+PENpdGU+PEF1dGhvcj5EYXZpZXM8L0F1dGhvcj48WWVhcj4yMDEzPC9ZZWFyPjxS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</w:fldData>
        </w:fldChar>
      </w:r>
      <w:r w:rsidR="00382C0A">
        <w:instrText xml:space="preserve"> ADDIN EN.CITE.DATA </w:instrText>
      </w:r>
      <w:r w:rsidR="00382C0A">
        <w:fldChar w:fldCharType="end"/>
      </w:r>
      <w:r w:rsidR="00382C0A">
        <w:fldChar w:fldCharType="separate"/>
      </w:r>
      <w:r w:rsidR="00382C0A">
        <w:rPr>
          <w:noProof/>
        </w:rPr>
        <w:t>[3]</w:t>
      </w:r>
      <w:r w:rsidR="00382C0A">
        <w:fldChar w:fldCharType="end"/>
      </w:r>
      <w:r>
        <w:t>. Once distant recurrence occurs, patients usually have a poor prognosis</w:t>
      </w:r>
      <w:r w:rsidR="00E63283">
        <w:t xml:space="preserve"> </w:t>
      </w:r>
      <w:r w:rsidR="00382C0A">
        <w:fldChar w:fldCharType="begin">
          <w:fldData xml:space="preserve">PEVuZE5vdGU+PENpdGU+PEF1dGhvcj5Tb3BpazwvQXV0aG9yPjxZZWFyPjIwMTk8L1llYXI+PFJl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</w:fldData>
        </w:fldChar>
      </w:r>
      <w:r w:rsidR="00382C0A">
        <w:instrText xml:space="preserve"> ADDIN EN.CITE </w:instrText>
      </w:r>
      <w:r w:rsidR="00382C0A">
        <w:fldChar w:fldCharType="begin">
          <w:fldData xml:space="preserve">PEVuZE5vdGU+PENpdGU+PEF1dGhvcj5Tb3BpazwvQXV0aG9yPjxZZWFyPjIwMTk8L1llYXI+PFJl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</w:fldData>
        </w:fldChar>
      </w:r>
      <w:r w:rsidR="00382C0A">
        <w:instrText xml:space="preserve"> ADDIN EN.CITE.DATA </w:instrText>
      </w:r>
      <w:r w:rsidR="00382C0A">
        <w:fldChar w:fldCharType="end"/>
      </w:r>
      <w:r w:rsidR="00382C0A">
        <w:fldChar w:fldCharType="separate"/>
      </w:r>
      <w:r w:rsidR="00382C0A">
        <w:rPr>
          <w:noProof/>
        </w:rPr>
        <w:t>[1]</w:t>
      </w:r>
      <w:r w:rsidR="00382C0A">
        <w:fldChar w:fldCharType="end"/>
      </w:r>
      <w:r>
        <w:t>.</w:t>
      </w:r>
    </w:p>
    <w:p w14:paraId="75EA661E" w14:textId="629CA6B6" w:rsidR="002F6612" w:rsidRDefault="002F6612" w:rsidP="008030B7">
      <w:pPr>
        <w:pStyle w:val="MDPI31text"/>
      </w:pPr>
      <w:r>
        <w:tab/>
        <w:t>Original lymph node (LN) presence and tumor diameter are essential clinical predictors of late (5 to 20 years after diagnosis) recurrence in ER-positive tumors. Tumor grade, Ki-67 positivity, and progesterone receptor (PR) status have also been found as predictors of recurrence, but only in the first 5 years after diagnosis. Importantly, a considerable risk of late recurrence is still present even among women with T1N0 disease</w:t>
      </w:r>
      <w:r w:rsidR="00E63283">
        <w:t xml:space="preserve"> </w:t>
      </w:r>
      <w:r w:rsidR="00382C0A">
        <w:fldChar w:fldCharType="begin">
          <w:fldData xml:space="preserve">PEVuZE5vdGU+PENpdGU+PEF1dGhvcj5QYW48L0F1dGhvcj48WWVhcj4yMDE3PC9ZZWFyPjxSZWNO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</w:fldData>
        </w:fldChar>
      </w:r>
      <w:r w:rsidR="00382C0A">
        <w:instrText xml:space="preserve"> ADDIN EN.CITE </w:instrText>
      </w:r>
      <w:r w:rsidR="00382C0A">
        <w:fldChar w:fldCharType="begin">
          <w:fldData xml:space="preserve">PEVuZE5vdGU+PENpdGU+PEF1dGhvcj5QYW48L0F1dGhvcj48WWVhcj4yMDE3PC9ZZWFyPjxSZWNO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</w:fldData>
        </w:fldChar>
      </w:r>
      <w:r w:rsidR="00382C0A">
        <w:instrText xml:space="preserve"> ADDIN EN.CITE.DATA </w:instrText>
      </w:r>
      <w:r w:rsidR="00382C0A">
        <w:fldChar w:fldCharType="end"/>
      </w:r>
      <w:r w:rsidR="00382C0A">
        <w:fldChar w:fldCharType="separate"/>
      </w:r>
      <w:r w:rsidR="00382C0A">
        <w:rPr>
          <w:noProof/>
        </w:rPr>
        <w:t>[4]</w:t>
      </w:r>
      <w:r w:rsidR="00382C0A">
        <w:fldChar w:fldCharType="end"/>
      </w:r>
      <w:r>
        <w:t xml:space="preserve">. These clinical predictors were also identified in another study </w:t>
      </w:r>
      <w:r w:rsidR="00382C0A">
        <w:fldChar w:fldCharType="begin">
          <w:fldData xml:space="preserve">PEVuZE5vdGU+PENpdGUgRXhjbHVkZVllYXI9IjEiPjxBdXRob3I+Qmh1dGlhbmk8L0F1dGhvcj48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==
</w:fldData>
        </w:fldChar>
      </w:r>
      <w:r w:rsidR="00382C0A">
        <w:instrText xml:space="preserve"> ADDIN EN.CITE </w:instrText>
      </w:r>
      <w:r w:rsidR="00382C0A">
        <w:fldChar w:fldCharType="begin">
          <w:fldData xml:space="preserve">PEVuZE5vdGU+PENpdGUgRXhjbHVkZVllYXI9IjEiPjxBdXRob3I+Qmh1dGlhbmk8L0F1dGhvcj48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==
</w:fldData>
        </w:fldChar>
      </w:r>
      <w:r w:rsidR="00382C0A">
        <w:instrText xml:space="preserve"> ADDIN EN.CITE.DATA </w:instrText>
      </w:r>
      <w:r w:rsidR="00382C0A">
        <w:fldChar w:fldCharType="end"/>
      </w:r>
      <w:r w:rsidR="00382C0A">
        <w:fldChar w:fldCharType="separate"/>
      </w:r>
      <w:r w:rsidR="00382C0A">
        <w:rPr>
          <w:noProof/>
        </w:rPr>
        <w:t>[5]</w:t>
      </w:r>
      <w:r w:rsidR="00382C0A">
        <w:fldChar w:fldCharType="end"/>
      </w:r>
      <w:r>
        <w:t>. Gene signatures have also been characterized to predict recurrence and need for adjuvant chemotherapy, although these apply mainly to the first decade after diagnosis</w:t>
      </w:r>
      <w:r w:rsidR="00E63283">
        <w:t xml:space="preserve"> </w:t>
      </w:r>
      <w:r w:rsidR="00382C0A">
        <w:fldChar w:fldCharType="begin">
          <w:fldData xml:space="preserve">PEVuZE5vdGU+PENpdGU+PEF1dGhvcj5CaHV0aWFuaTwvQXV0aG9yPjxZZWFyPjIwMTg8L1llYXI+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</w:fldData>
        </w:fldChar>
      </w:r>
      <w:r w:rsidR="00382C0A">
        <w:instrText xml:space="preserve"> ADDIN EN.CITE </w:instrText>
      </w:r>
      <w:r w:rsidR="00382C0A">
        <w:fldChar w:fldCharType="begin">
          <w:fldData xml:space="preserve">PEVuZE5vdGU+PENpdGU+PEF1dGhvcj5CaHV0aWFuaTwvQXV0aG9yPjxZZWFyPjIwMTg8L1llYXI+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</w:fldData>
        </w:fldChar>
      </w:r>
      <w:r w:rsidR="00382C0A">
        <w:instrText xml:space="preserve"> ADDIN EN.CITE.DATA </w:instrText>
      </w:r>
      <w:r w:rsidR="00382C0A">
        <w:fldChar w:fldCharType="end"/>
      </w:r>
      <w:r w:rsidR="00382C0A">
        <w:fldChar w:fldCharType="separate"/>
      </w:r>
      <w:r w:rsidR="00382C0A">
        <w:rPr>
          <w:noProof/>
        </w:rPr>
        <w:t>[5,6]</w:t>
      </w:r>
      <w:r w:rsidR="00382C0A">
        <w:fldChar w:fldCharType="end"/>
      </w:r>
      <w:r>
        <w:t>.</w:t>
      </w:r>
    </w:p>
    <w:p w14:paraId="3C5C71FA" w14:textId="2F2FC9BE" w:rsidR="000D6839" w:rsidRDefault="002F6612" w:rsidP="008030B7">
      <w:pPr>
        <w:pStyle w:val="MDPI31text"/>
      </w:pPr>
      <w:r>
        <w:tab/>
        <w:t>To date, factors that predict breast cancer recurrence in the long term have not been fully characterized. Given the need for more data to predict breast cancer recurrence, so as to guide our clinical follow-up and approaches in these patients, artificial intelligence is being implemented. We previously validated a method that used Bayesian networks and information theory to identify key risk factors for breast cancer metastasis more accurately than other known Bayesian network learning algorithms</w:t>
      </w:r>
      <w:r w:rsidR="00E63283">
        <w:t xml:space="preserve"> </w:t>
      </w:r>
      <w:r w:rsidR="00382C0A">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instrText xml:space="preserve"> ADDIN EN.CITE </w:instrText>
      </w:r>
      <w:r w:rsidR="00382C0A">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instrText xml:space="preserve"> ADDIN EN.CITE.DATA </w:instrText>
      </w:r>
      <w:r w:rsidR="00382C0A">
        <w:fldChar w:fldCharType="end"/>
      </w:r>
      <w:r w:rsidR="00382C0A">
        <w:fldChar w:fldCharType="separate"/>
      </w:r>
      <w:r w:rsidR="00382C0A">
        <w:rPr>
          <w:noProof/>
        </w:rPr>
        <w:t>[7]</w:t>
      </w:r>
      <w:r w:rsidR="00382C0A">
        <w:fldChar w:fldCharType="end"/>
      </w:r>
      <w:r>
        <w:t xml:space="preserve">. This algorithm, named as Markov Blanket and Interactive risk factor Learner (MBIL), learns single and interactive risk factors that have a direct influence on a patient’s outcome. </w:t>
      </w:r>
      <w:r w:rsidR="0098128C" w:rsidRPr="00382C0A">
        <w:t>R</w:t>
      </w:r>
      <w:r w:rsidRPr="00F25B01">
        <w:t>isk</w:t>
      </w:r>
      <w:r>
        <w:t xml:space="preserve"> factors that are dependent on other variables to have a predictive effect are called interactions</w:t>
      </w:r>
      <w:r w:rsidR="002A6DF4">
        <w:t xml:space="preserve"> </w:t>
      </w:r>
      <w:r w:rsidR="00382C0A">
        <w:fldChar w:fldCharType="begin">
          <w:fldData xml:space="preserve">PEVuZE5vdGU+PENpdGU+PEF1dGhvcj5KaWFuZzwvQXV0aG9yPjxZZWFyPjIwMTU8L1llYXI+PFJl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</w:fldData>
        </w:fldChar>
      </w:r>
      <w:r w:rsidR="00382C0A">
        <w:instrText xml:space="preserve"> ADDIN EN.CITE </w:instrText>
      </w:r>
      <w:r w:rsidR="00382C0A">
        <w:fldChar w:fldCharType="begin">
          <w:fldData xml:space="preserve">PEVuZE5vdGU+PENpdGU+PEF1dGhvcj5KaWFuZzwvQXV0aG9yPjxZZWFyPjIwMTU8L1llYXI+PFJl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</w:fldData>
        </w:fldChar>
      </w:r>
      <w:r w:rsidR="00382C0A">
        <w:instrText xml:space="preserve"> ADDIN EN.CITE.DATA </w:instrText>
      </w:r>
      <w:r w:rsidR="00382C0A">
        <w:fldChar w:fldCharType="end"/>
      </w:r>
      <w:r w:rsidR="00382C0A">
        <w:fldChar w:fldCharType="separate"/>
      </w:r>
      <w:r w:rsidR="00382C0A">
        <w:rPr>
          <w:noProof/>
        </w:rPr>
        <w:t>[8,9]</w:t>
      </w:r>
      <w:r w:rsidR="00382C0A">
        <w:fldChar w:fldCharType="end"/>
      </w:r>
      <w:r>
        <w:t>. In the present study, we applied MBIL to learn</w:t>
      </w:r>
      <w:r w:rsidR="00D10FD6">
        <w:t xml:space="preserve"> </w:t>
      </w:r>
      <w:r w:rsidR="00D10FD6" w:rsidRPr="00382C0A">
        <w:t>b</w:t>
      </w:r>
      <w:r w:rsidR="00D10FD6" w:rsidRPr="00F25B01">
        <w:t>oth a set of</w:t>
      </w:r>
      <w:r w:rsidRPr="00F25B01">
        <w:t xml:space="preserve"> </w:t>
      </w:r>
      <w:r w:rsidR="0098128C" w:rsidRPr="00382C0A">
        <w:t>d</w:t>
      </w:r>
      <w:r w:rsidR="0098128C" w:rsidRPr="00F25B01">
        <w:t>irect</w:t>
      </w:r>
      <w:r w:rsidRPr="00F25B01">
        <w:t xml:space="preserve"> </w:t>
      </w:r>
      <w:r w:rsidR="00D10FD6" w:rsidRPr="00382C0A">
        <w:t>r</w:t>
      </w:r>
      <w:r w:rsidR="00D10FD6" w:rsidRPr="00F25B01">
        <w:t>isk factors and a set of</w:t>
      </w:r>
      <w:r>
        <w:t xml:space="preserve"> interactive risk factors for 5-, 10- and 15-year recurrence. This algorithm extracted risk factors from the Lynn Sage Database (LSDS) at Northwestern Memorial Hospital, as previously described</w:t>
      </w:r>
      <w:r w:rsidR="003C39F7">
        <w:t xml:space="preserve"> </w:t>
      </w:r>
      <w:r w:rsidR="00382C0A">
        <w:fldChar w:fldCharType="begin">
          <w:fldData xml:space="preserve">PEVuZE5vdGU+PENpdGU+PEF1dGhvcj5KaWFuZzwvQXV0aG9yPjxZZWFyPjIwMTk8L1llYXI+PFJl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</w:fldData>
        </w:fldChar>
      </w:r>
      <w:r w:rsidR="00382C0A">
        <w:instrText xml:space="preserve"> ADDIN EN.CITE </w:instrText>
      </w:r>
      <w:r w:rsidR="00382C0A">
        <w:fldChar w:fldCharType="begin">
          <w:fldData xml:space="preserve">PEVuZE5vdGU+PENpdGU+PEF1dGhvcj5KaWFuZzwvQXV0aG9yPjxZZWFyPjIwMTk8L1llYXI+PFJl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</w:fldData>
        </w:fldChar>
      </w:r>
      <w:r w:rsidR="00382C0A">
        <w:instrText xml:space="preserve"> ADDIN EN.CITE.DATA </w:instrText>
      </w:r>
      <w:r w:rsidR="00382C0A">
        <w:fldChar w:fldCharType="end"/>
      </w:r>
      <w:r w:rsidR="00382C0A">
        <w:fldChar w:fldCharType="separate"/>
      </w:r>
      <w:r w:rsidR="00382C0A">
        <w:rPr>
          <w:noProof/>
        </w:rPr>
        <w:t>[7,10]</w:t>
      </w:r>
      <w:r w:rsidR="00382C0A">
        <w:fldChar w:fldCharType="end"/>
      </w:r>
      <w:r w:rsidR="003C39F7">
        <w:t xml:space="preserve">. </w:t>
      </w:r>
      <w:r>
        <w:t>Direct and interactive risk factors are presented herein.</w:t>
      </w:r>
    </w:p>
    <w:p w14:paraId="418D5F02" w14:textId="4E1E6402" w:rsidR="000D6839" w:rsidRDefault="008030B7" w:rsidP="008030B7">
      <w:pPr>
        <w:pStyle w:val="MDPI21heading1"/>
        <w:rPr>
          <w:ins w:id="0" w:author="Alan Wells" w:date="2021-12-15T14:31:00Z"/>
        </w:rPr>
      </w:pPr>
      <w:r>
        <w:rPr>
          <w:lang w:eastAsia="zh-CN"/>
        </w:rPr>
        <w:t xml:space="preserve">2. </w:t>
      </w:r>
      <w:r w:rsidR="000D6839" w:rsidRPr="00FA04F1">
        <w:t>Materials and Methods</w:t>
      </w:r>
    </w:p>
    <w:p w14:paraId="1480E61E" w14:textId="7DB81808" w:rsidR="00943902" w:rsidRDefault="00943902" w:rsidP="008030B7">
      <w:pPr>
        <w:pStyle w:val="MDPI21heading1"/>
        <w:rPr>
          <w:ins w:id="1" w:author="Alan Wells" w:date="2021-12-15T14:32:00Z"/>
          <w:b w:val="0"/>
        </w:rPr>
      </w:pPr>
      <w:ins w:id="2" w:author="Alan Wells" w:date="2021-12-15T14:31:00Z">
        <w:r>
          <w:rPr>
            <w:b w:val="0"/>
            <w:i/>
          </w:rPr>
          <w:t>2,1, Materials</w:t>
        </w:r>
      </w:ins>
    </w:p>
    <w:p w14:paraId="0AF40807" w14:textId="77777777" w:rsidR="00A13057" w:rsidRPr="000C21B1" w:rsidRDefault="00943902" w:rsidP="00A13057">
      <w:pPr>
        <w:widowControl w:val="0"/>
        <w:tabs>
          <w:tab w:val="left" w:pos="0"/>
        </w:tabs>
        <w:autoSpaceDE w:val="0"/>
        <w:autoSpaceDN w:val="0"/>
        <w:adjustRightInd w:val="0"/>
        <w:spacing w:line="240" w:lineRule="auto"/>
        <w:rPr>
          <w:ins w:id="3" w:author="Jiang, Xia" w:date="2021-12-16T19:20:00Z"/>
          <w:rFonts w:ascii="Times New Roman" w:hAnsi="Times New Roman"/>
          <w:iCs/>
          <w:sz w:val="24"/>
          <w:szCs w:val="24"/>
        </w:rPr>
      </w:pPr>
      <w:ins w:id="4" w:author="Alan Wells" w:date="2021-12-15T14:32:00Z">
        <w:r>
          <w:tab/>
        </w:r>
      </w:ins>
    </w:p>
    <w:p w14:paraId="4521DC1F" w14:textId="62683136" w:rsidR="00A13057" w:rsidRPr="005D150D" w:rsidRDefault="00A13057" w:rsidP="0001630C">
      <w:pPr>
        <w:pStyle w:val="MDPI21heading1"/>
        <w:rPr>
          <w:ins w:id="5" w:author="Jiang, Xia" w:date="2021-12-16T19:40:00Z"/>
          <w:rFonts w:eastAsia="SimSun"/>
          <w:b w:val="0"/>
          <w:bCs/>
          <w:iCs/>
          <w:sz w:val="24"/>
          <w:szCs w:val="24"/>
          <w:rPrChange w:id="6" w:author="Jiang, Xia" w:date="2021-12-16T19:44:00Z">
            <w:rPr>
              <w:ins w:id="7" w:author="Jiang, Xia" w:date="2021-12-16T19:40:00Z"/>
              <w:rFonts w:ascii="Times New Roman" w:eastAsia="SimSun" w:hAnsi="Times New Roman"/>
              <w:iCs/>
              <w:sz w:val="24"/>
              <w:szCs w:val="24"/>
            </w:rPr>
          </w:rPrChange>
        </w:rPr>
      </w:pPr>
      <w:ins w:id="8" w:author="Jiang, Xia" w:date="2021-12-16T19:20:00Z">
        <w:r w:rsidRPr="005D150D">
          <w:rPr>
            <w:rFonts w:eastAsia="SimSun"/>
            <w:b w:val="0"/>
            <w:bCs/>
            <w:iCs/>
            <w:szCs w:val="20"/>
            <w:highlight w:val="yellow"/>
            <w:rPrChange w:id="9" w:author="Jiang, Xia" w:date="2021-12-16T19:44:00Z">
              <w:rPr>
                <w:rFonts w:ascii="Times New Roman" w:eastAsia="SimSun" w:hAnsi="Times New Roman"/>
                <w:iCs/>
                <w:sz w:val="24"/>
                <w:szCs w:val="24"/>
              </w:rPr>
            </w:rPrChange>
          </w:rPr>
          <w:t xml:space="preserve">LSDS (Lynn Sage Dataset) was a de-identified and publicly available clinical dataset about breast cancer that was </w:t>
        </w:r>
      </w:ins>
      <w:ins w:id="10" w:author="Jiang, Xia" w:date="2021-12-16T19:27:00Z">
        <w:r w:rsidR="0001630C" w:rsidRPr="005D150D">
          <w:rPr>
            <w:b w:val="0"/>
            <w:bCs/>
            <w:iCs/>
            <w:szCs w:val="20"/>
            <w:highlight w:val="yellow"/>
            <w:rPrChange w:id="11" w:author="Jiang, Xia" w:date="2021-12-16T19:44:00Z">
              <w:rPr>
                <w:rFonts w:ascii="Times New Roman" w:hAnsi="Times New Roman"/>
                <w:iCs/>
                <w:sz w:val="24"/>
                <w:szCs w:val="24"/>
              </w:rPr>
            </w:rPrChange>
          </w:rPr>
          <w:t>develope</w:t>
        </w:r>
      </w:ins>
      <w:ins w:id="12" w:author="Jiang, Xia" w:date="2021-12-16T19:28:00Z">
        <w:r w:rsidR="0001630C" w:rsidRPr="005D150D">
          <w:rPr>
            <w:b w:val="0"/>
            <w:bCs/>
            <w:iCs/>
            <w:szCs w:val="20"/>
            <w:highlight w:val="yellow"/>
            <w:rPrChange w:id="13" w:author="Jiang, Xia" w:date="2021-12-16T19:44:00Z">
              <w:rPr>
                <w:rFonts w:ascii="Times New Roman" w:hAnsi="Times New Roman"/>
                <w:iCs/>
                <w:sz w:val="24"/>
                <w:szCs w:val="24"/>
              </w:rPr>
            </w:rPrChange>
          </w:rPr>
          <w:t>d</w:t>
        </w:r>
      </w:ins>
      <w:ins w:id="14" w:author="Jiang, Xia" w:date="2021-12-16T19:20:00Z">
        <w:r w:rsidRPr="005D150D">
          <w:rPr>
            <w:rFonts w:eastAsia="SimSun"/>
            <w:b w:val="0"/>
            <w:bCs/>
            <w:iCs/>
            <w:szCs w:val="20"/>
            <w:highlight w:val="yellow"/>
            <w:rPrChange w:id="15" w:author="Jiang, Xia" w:date="2021-12-16T19:44:00Z">
              <w:rPr>
                <w:rFonts w:ascii="Times New Roman" w:eastAsia="SimSun" w:hAnsi="Times New Roman"/>
                <w:iCs/>
                <w:sz w:val="24"/>
                <w:szCs w:val="24"/>
              </w:rPr>
            </w:rPrChange>
          </w:rPr>
          <w:t xml:space="preserve"> via previous studies</w:t>
        </w:r>
      </w:ins>
      <w:ins w:id="16" w:author="Jiang, Xia" w:date="2021-12-16T19:27:00Z">
        <w:r w:rsidRPr="005D150D">
          <w:rPr>
            <w:b w:val="0"/>
            <w:bCs/>
            <w:iCs/>
            <w:szCs w:val="20"/>
            <w:highlight w:val="yellow"/>
            <w:rPrChange w:id="17" w:author="Jiang, Xia" w:date="2021-12-16T19:44:00Z">
              <w:rPr>
                <w:rFonts w:ascii="Times New Roman" w:hAnsi="Times New Roman"/>
                <w:iCs/>
                <w:sz w:val="24"/>
                <w:szCs w:val="24"/>
              </w:rPr>
            </w:rPrChange>
          </w:rPr>
          <w:t xml:space="preserve"> [7,10].</w:t>
        </w:r>
      </w:ins>
      <w:ins w:id="18" w:author="Jiang, Xia" w:date="2021-12-16T19:20:00Z">
        <w:r w:rsidRPr="005D150D">
          <w:rPr>
            <w:rFonts w:eastAsia="SimSun"/>
            <w:b w:val="0"/>
            <w:bCs/>
            <w:iCs/>
            <w:szCs w:val="20"/>
            <w:highlight w:val="yellow"/>
            <w:rPrChange w:id="19" w:author="Jiang, Xia" w:date="2021-12-16T19:44:00Z">
              <w:rPr>
                <w:rFonts w:ascii="Times New Roman" w:eastAsia="SimSun" w:hAnsi="Times New Roman"/>
                <w:iCs/>
                <w:sz w:val="24"/>
                <w:szCs w:val="24"/>
              </w:rPr>
            </w:rPrChange>
          </w:rPr>
          <w:t xml:space="preserve"> It was curated using clinical data from the Lynn Sage Database (LSDB) hosted at Lynn Sage Comprehensive Breast Center at Northwestern Memorial Hospital and the EHR data hosted at The Northwestern Medicine Enterprise Data Warehouse (NMEDW) Northwestern University Feinberg School of Medicine and Northwestern Memorial HealthCare. The LSDS consists of records on 6726 breast cancer patients, which span 03/02/1990 to 07/28/2015</w:t>
        </w:r>
      </w:ins>
      <w:ins w:id="20" w:author="Jiang, Xia" w:date="2021-12-16T19:28:00Z">
        <w:r w:rsidR="0001630C" w:rsidRPr="005D150D">
          <w:rPr>
            <w:b w:val="0"/>
            <w:bCs/>
            <w:iCs/>
            <w:szCs w:val="20"/>
            <w:highlight w:val="yellow"/>
            <w:rPrChange w:id="21" w:author="Jiang, Xia" w:date="2021-12-16T19:44:00Z">
              <w:rPr>
                <w:rFonts w:ascii="Times New Roman" w:hAnsi="Times New Roman"/>
                <w:iCs/>
                <w:sz w:val="24"/>
                <w:szCs w:val="24"/>
              </w:rPr>
            </w:rPrChange>
          </w:rPr>
          <w:t xml:space="preserve"> [10]</w:t>
        </w:r>
      </w:ins>
      <w:ins w:id="22" w:author="Jiang, Xia" w:date="2021-12-16T19:20:00Z">
        <w:r w:rsidRPr="005D150D">
          <w:rPr>
            <w:rFonts w:eastAsia="SimSun"/>
            <w:b w:val="0"/>
            <w:bCs/>
            <w:iCs/>
            <w:szCs w:val="20"/>
            <w:highlight w:val="yellow"/>
            <w:rPrChange w:id="23" w:author="Jiang, Xia" w:date="2021-12-16T19:44:00Z">
              <w:rPr>
                <w:rFonts w:ascii="Times New Roman" w:eastAsia="SimSun" w:hAnsi="Times New Roman"/>
                <w:iCs/>
                <w:sz w:val="24"/>
                <w:szCs w:val="24"/>
              </w:rPr>
            </w:rPrChange>
          </w:rPr>
          <w:t>.</w:t>
        </w:r>
        <w:r w:rsidRPr="005D150D">
          <w:rPr>
            <w:rFonts w:eastAsia="SimSun"/>
            <w:iCs/>
            <w:szCs w:val="20"/>
            <w:rPrChange w:id="24" w:author="Jiang, Xia" w:date="2021-12-16T19:44:00Z">
              <w:rPr>
                <w:rFonts w:ascii="Times New Roman" w:eastAsia="SimSun" w:hAnsi="Times New Roman"/>
                <w:iCs/>
                <w:sz w:val="24"/>
                <w:szCs w:val="24"/>
              </w:rPr>
            </w:rPrChange>
          </w:rPr>
          <w:t xml:space="preserve"> </w:t>
        </w:r>
      </w:ins>
      <w:ins w:id="25" w:author="Jiang, Xia" w:date="2021-12-16T19:37:00Z">
        <w:r w:rsidR="0001630C" w:rsidRPr="005D150D">
          <w:rPr>
            <w:b w:val="0"/>
            <w:szCs w:val="20"/>
            <w:rPrChange w:id="26" w:author="Jiang, Xia" w:date="2021-12-16T19:44:00Z">
              <w:rPr>
                <w:b w:val="0"/>
              </w:rPr>
            </w:rPrChange>
          </w:rPr>
          <w:t xml:space="preserve">The datapoints queried were included in the clinical record of these women, and were extracted as reported clinically. </w:t>
        </w:r>
      </w:ins>
      <w:ins w:id="27" w:author="Jiang, Xia" w:date="2021-12-16T19:20:00Z">
        <w:r w:rsidRPr="005D150D">
          <w:rPr>
            <w:rFonts w:eastAsia="SimSun"/>
            <w:b w:val="0"/>
            <w:bCs/>
            <w:iCs/>
            <w:szCs w:val="20"/>
            <w:highlight w:val="yellow"/>
            <w:rPrChange w:id="28" w:author="Jiang, Xia" w:date="2021-12-16T19:44:00Z">
              <w:rPr>
                <w:rFonts w:ascii="Times New Roman" w:eastAsia="SimSun" w:hAnsi="Times New Roman"/>
                <w:iCs/>
                <w:sz w:val="24"/>
                <w:szCs w:val="24"/>
              </w:rPr>
            </w:rPrChange>
          </w:rPr>
          <w:t>LSM (</w:t>
        </w:r>
        <w:r w:rsidRPr="005D150D">
          <w:rPr>
            <w:rFonts w:eastAsia="SimSun"/>
            <w:b w:val="0"/>
            <w:bCs/>
            <w:iCs/>
            <w:szCs w:val="20"/>
            <w:highlight w:val="yellow"/>
            <w:u w:val="single"/>
            <w:rPrChange w:id="29" w:author="Jiang, Xia" w:date="2021-12-16T19:44:00Z">
              <w:rPr>
                <w:rFonts w:ascii="Times New Roman" w:eastAsia="SimSun" w:hAnsi="Times New Roman"/>
                <w:iCs/>
                <w:sz w:val="24"/>
                <w:szCs w:val="24"/>
                <w:u w:val="single"/>
              </w:rPr>
            </w:rPrChange>
          </w:rPr>
          <w:t>LS</w:t>
        </w:r>
        <w:r w:rsidRPr="005D150D">
          <w:rPr>
            <w:rFonts w:eastAsia="SimSun"/>
            <w:b w:val="0"/>
            <w:bCs/>
            <w:iCs/>
            <w:szCs w:val="20"/>
            <w:highlight w:val="yellow"/>
            <w:rPrChange w:id="30" w:author="Jiang, Xia" w:date="2021-12-16T19:44:00Z">
              <w:rPr>
                <w:rFonts w:ascii="Times New Roman" w:eastAsia="SimSun" w:hAnsi="Times New Roman"/>
                <w:iCs/>
                <w:sz w:val="24"/>
                <w:szCs w:val="24"/>
              </w:rPr>
            </w:rPrChange>
          </w:rPr>
          <w:t xml:space="preserve">DS for </w:t>
        </w:r>
        <w:r w:rsidRPr="005D150D">
          <w:rPr>
            <w:rFonts w:eastAsia="SimSun"/>
            <w:b w:val="0"/>
            <w:bCs/>
            <w:iCs/>
            <w:szCs w:val="20"/>
            <w:highlight w:val="yellow"/>
            <w:u w:val="single"/>
            <w:rPrChange w:id="31" w:author="Jiang, Xia" w:date="2021-12-16T19:44:00Z">
              <w:rPr>
                <w:rFonts w:ascii="Times New Roman" w:eastAsia="SimSun" w:hAnsi="Times New Roman"/>
                <w:iCs/>
                <w:sz w:val="24"/>
                <w:szCs w:val="24"/>
                <w:u w:val="single"/>
              </w:rPr>
            </w:rPrChange>
          </w:rPr>
          <w:t>M</w:t>
        </w:r>
        <w:r w:rsidRPr="005D150D">
          <w:rPr>
            <w:rFonts w:eastAsia="SimSun"/>
            <w:b w:val="0"/>
            <w:bCs/>
            <w:iCs/>
            <w:szCs w:val="20"/>
            <w:highlight w:val="yellow"/>
            <w:rPrChange w:id="32" w:author="Jiang, Xia" w:date="2021-12-16T19:44:00Z">
              <w:rPr>
                <w:rFonts w:ascii="Times New Roman" w:eastAsia="SimSun" w:hAnsi="Times New Roman"/>
                <w:iCs/>
                <w:sz w:val="24"/>
                <w:szCs w:val="24"/>
              </w:rPr>
            </w:rPrChange>
          </w:rPr>
          <w:t>etastasis) dataset</w:t>
        </w:r>
      </w:ins>
      <w:ins w:id="33" w:author="Jiang, Xia" w:date="2021-12-16T19:33:00Z">
        <w:r w:rsidR="0001630C" w:rsidRPr="005D150D">
          <w:rPr>
            <w:b w:val="0"/>
            <w:bCs/>
            <w:iCs/>
            <w:szCs w:val="20"/>
            <w:highlight w:val="yellow"/>
            <w:rPrChange w:id="34" w:author="Jiang, Xia" w:date="2021-12-16T19:44:00Z">
              <w:rPr>
                <w:rFonts w:ascii="Times New Roman" w:hAnsi="Times New Roman"/>
                <w:iCs/>
                <w:sz w:val="24"/>
                <w:szCs w:val="24"/>
              </w:rPr>
            </w:rPrChange>
          </w:rPr>
          <w:t xml:space="preserve">s were </w:t>
        </w:r>
      </w:ins>
      <w:ins w:id="35" w:author="Jiang, Xia" w:date="2021-12-16T19:20:00Z">
        <w:r w:rsidRPr="005D150D">
          <w:rPr>
            <w:rFonts w:eastAsia="SimSun"/>
            <w:b w:val="0"/>
            <w:bCs/>
            <w:iCs/>
            <w:szCs w:val="20"/>
            <w:highlight w:val="yellow"/>
            <w:rPrChange w:id="36" w:author="Jiang, Xia" w:date="2021-12-16T19:44:00Z">
              <w:rPr>
                <w:rFonts w:ascii="Times New Roman" w:eastAsia="SimSun" w:hAnsi="Times New Roman"/>
                <w:iCs/>
                <w:sz w:val="24"/>
                <w:szCs w:val="24"/>
              </w:rPr>
            </w:rPrChange>
          </w:rPr>
          <w:t>retrieved from LSDS, which focus</w:t>
        </w:r>
      </w:ins>
      <w:ins w:id="37" w:author="Jiang, Xia" w:date="2021-12-16T19:31:00Z">
        <w:r w:rsidR="0001630C" w:rsidRPr="005D150D">
          <w:rPr>
            <w:b w:val="0"/>
            <w:bCs/>
            <w:iCs/>
            <w:szCs w:val="20"/>
            <w:highlight w:val="yellow"/>
            <w:rPrChange w:id="38" w:author="Jiang, Xia" w:date="2021-12-16T19:44:00Z">
              <w:rPr>
                <w:rFonts w:ascii="Times New Roman" w:hAnsi="Times New Roman"/>
                <w:iCs/>
                <w:sz w:val="24"/>
                <w:szCs w:val="24"/>
              </w:rPr>
            </w:rPrChange>
          </w:rPr>
          <w:t xml:space="preserve">e on </w:t>
        </w:r>
      </w:ins>
      <w:ins w:id="39" w:author="Jiang, Xia" w:date="2021-12-16T19:20:00Z">
        <w:r w:rsidRPr="005D150D">
          <w:rPr>
            <w:rFonts w:eastAsia="SimSun"/>
            <w:b w:val="0"/>
            <w:bCs/>
            <w:iCs/>
            <w:szCs w:val="20"/>
            <w:highlight w:val="yellow"/>
            <w:rPrChange w:id="40" w:author="Jiang, Xia" w:date="2021-12-16T19:44:00Z">
              <w:rPr>
                <w:rFonts w:ascii="Times New Roman" w:eastAsia="SimSun" w:hAnsi="Times New Roman"/>
                <w:iCs/>
                <w:sz w:val="24"/>
                <w:szCs w:val="24"/>
              </w:rPr>
            </w:rPrChange>
          </w:rPr>
          <w:t>BCM as a binary outcome</w:t>
        </w:r>
      </w:ins>
      <w:ins w:id="41" w:author="Jiang, Xia" w:date="2021-12-16T19:29:00Z">
        <w:r w:rsidR="0001630C" w:rsidRPr="005D150D">
          <w:rPr>
            <w:b w:val="0"/>
            <w:bCs/>
            <w:iCs/>
            <w:szCs w:val="20"/>
            <w:highlight w:val="yellow"/>
            <w:rPrChange w:id="42" w:author="Jiang, Xia" w:date="2021-12-16T19:44:00Z">
              <w:rPr>
                <w:rFonts w:ascii="Times New Roman" w:hAnsi="Times New Roman"/>
                <w:iCs/>
                <w:sz w:val="24"/>
                <w:szCs w:val="24"/>
              </w:rPr>
            </w:rPrChange>
          </w:rPr>
          <w:t xml:space="preserve"> [7]</w:t>
        </w:r>
      </w:ins>
      <w:ins w:id="43" w:author="Jiang, Xia" w:date="2021-12-16T19:20:00Z">
        <w:r w:rsidRPr="005D150D">
          <w:rPr>
            <w:rFonts w:eastAsia="SimSun"/>
            <w:b w:val="0"/>
            <w:bCs/>
            <w:iCs/>
            <w:szCs w:val="20"/>
            <w:highlight w:val="yellow"/>
            <w:rPrChange w:id="44" w:author="Jiang, Xia" w:date="2021-12-16T19:44:00Z">
              <w:rPr>
                <w:rFonts w:ascii="Times New Roman" w:eastAsia="SimSun" w:hAnsi="Times New Roman"/>
                <w:iCs/>
                <w:sz w:val="24"/>
                <w:szCs w:val="24"/>
              </w:rPr>
            </w:rPrChange>
          </w:rPr>
          <w:t>.</w:t>
        </w:r>
      </w:ins>
      <w:ins w:id="45" w:author="Jiang, Xia" w:date="2021-12-16T19:39:00Z">
        <w:r w:rsidR="005D150D" w:rsidRPr="005D150D">
          <w:rPr>
            <w:rFonts w:eastAsia="SimSun"/>
            <w:b w:val="0"/>
            <w:bCs/>
            <w:iCs/>
            <w:szCs w:val="20"/>
            <w:highlight w:val="yellow"/>
            <w:rPrChange w:id="46" w:author="Jiang, Xia" w:date="2021-12-16T19:44:00Z">
              <w:rPr>
                <w:rFonts w:ascii="Times New Roman" w:eastAsia="SimSun" w:hAnsi="Times New Roman"/>
                <w:iCs/>
                <w:sz w:val="24"/>
                <w:szCs w:val="24"/>
                <w:highlight w:val="yellow"/>
              </w:rPr>
            </w:rPrChange>
          </w:rPr>
          <w:t xml:space="preserve"> These datasets</w:t>
        </w:r>
      </w:ins>
      <w:ins w:id="47" w:author="Jiang, Xia" w:date="2021-12-16T19:20:00Z">
        <w:r w:rsidRPr="005D150D">
          <w:rPr>
            <w:rFonts w:eastAsia="SimSun"/>
            <w:b w:val="0"/>
            <w:bCs/>
            <w:iCs/>
            <w:szCs w:val="20"/>
            <w:highlight w:val="yellow"/>
            <w:rPrChange w:id="48" w:author="Jiang, Xia" w:date="2021-12-16T19:44:00Z">
              <w:rPr>
                <w:rFonts w:ascii="Times New Roman" w:eastAsia="SimSun" w:hAnsi="Times New Roman"/>
                <w:iCs/>
                <w:sz w:val="24"/>
                <w:szCs w:val="24"/>
              </w:rPr>
            </w:rPrChange>
          </w:rPr>
          <w:t xml:space="preserve"> </w:t>
        </w:r>
      </w:ins>
      <w:ins w:id="49" w:author="Jiang, Xia" w:date="2021-12-16T19:34:00Z">
        <w:r w:rsidR="0001630C" w:rsidRPr="005D150D">
          <w:rPr>
            <w:rFonts w:eastAsia="SimSun"/>
            <w:b w:val="0"/>
            <w:bCs/>
            <w:iCs/>
            <w:szCs w:val="20"/>
            <w:highlight w:val="yellow"/>
            <w:rPrChange w:id="50" w:author="Jiang, Xia" w:date="2021-12-16T19:44:00Z">
              <w:rPr>
                <w:rFonts w:ascii="Times New Roman" w:eastAsia="SimSun" w:hAnsi="Times New Roman"/>
                <w:iCs/>
                <w:sz w:val="24"/>
                <w:szCs w:val="24"/>
              </w:rPr>
            </w:rPrChange>
          </w:rPr>
          <w:t>contains 32 variables: 31 predictors and the target variable “metastasis.”</w:t>
        </w:r>
      </w:ins>
      <w:ins w:id="51" w:author="Jiang, Xia" w:date="2021-12-16T19:40:00Z">
        <w:r w:rsidR="005D150D" w:rsidRPr="005D150D">
          <w:rPr>
            <w:rFonts w:eastAsia="SimSun"/>
            <w:b w:val="0"/>
            <w:bCs/>
            <w:iCs/>
            <w:sz w:val="24"/>
            <w:szCs w:val="24"/>
            <w:rPrChange w:id="52" w:author="Jiang, Xia" w:date="2021-12-16T19:44:00Z">
              <w:rPr>
                <w:rFonts w:ascii="Times New Roman" w:eastAsia="SimSun" w:hAnsi="Times New Roman"/>
                <w:iCs/>
                <w:sz w:val="24"/>
                <w:szCs w:val="24"/>
              </w:rPr>
            </w:rPrChange>
          </w:rPr>
          <w:t xml:space="preserve"> </w:t>
        </w:r>
        <w:r w:rsidR="005D150D" w:rsidRPr="005D150D">
          <w:rPr>
            <w:rFonts w:eastAsia="SimSun"/>
            <w:b w:val="0"/>
            <w:bCs/>
            <w:iCs/>
            <w:sz w:val="24"/>
            <w:szCs w:val="24"/>
            <w:rPrChange w:id="53" w:author="Jiang, Xia" w:date="2021-12-16T19:44:00Z">
              <w:rPr>
                <w:rFonts w:ascii="Times New Roman" w:eastAsia="SimSun" w:hAnsi="Times New Roman"/>
                <w:iCs/>
                <w:sz w:val="24"/>
                <w:szCs w:val="24"/>
              </w:rPr>
            </w:rPrChange>
          </w:rPr>
          <w:t xml:space="preserve">The 31 predictors are defined in </w:t>
        </w:r>
        <w:r w:rsidR="005D150D" w:rsidRPr="005D150D">
          <w:rPr>
            <w:rFonts w:eastAsia="SimSun"/>
            <w:b w:val="0"/>
            <w:bCs/>
            <w:iCs/>
            <w:sz w:val="24"/>
            <w:szCs w:val="24"/>
            <w:rPrChange w:id="54" w:author="Jiang, Xia" w:date="2021-12-16T19:44:00Z">
              <w:rPr>
                <w:rFonts w:ascii="Times New Roman" w:eastAsia="SimSun" w:hAnsi="Times New Roman"/>
                <w:iCs/>
                <w:sz w:val="24"/>
                <w:szCs w:val="24"/>
              </w:rPr>
            </w:rPrChange>
          </w:rPr>
          <w:t>the following table.</w:t>
        </w:r>
      </w:ins>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600"/>
        <w:gridCol w:w="3150"/>
      </w:tblGrid>
      <w:tr w:rsidR="005D150D" w:rsidRPr="005D150D" w14:paraId="2C9A396F" w14:textId="77777777" w:rsidTr="00C45189">
        <w:trPr>
          <w:ins w:id="55" w:author="Jiang, Xia" w:date="2021-12-16T19:40:00Z"/>
        </w:trPr>
        <w:tc>
          <w:tcPr>
            <w:tcW w:w="2520" w:type="dxa"/>
          </w:tcPr>
          <w:p w14:paraId="3064A0CF" w14:textId="77777777" w:rsidR="005D150D" w:rsidRPr="005D150D" w:rsidRDefault="005D150D" w:rsidP="00C45189">
            <w:pPr>
              <w:widowControl w:val="0"/>
              <w:autoSpaceDE w:val="0"/>
              <w:autoSpaceDN w:val="0"/>
              <w:adjustRightInd w:val="0"/>
              <w:spacing w:line="240" w:lineRule="auto"/>
              <w:outlineLvl w:val="3"/>
              <w:rPr>
                <w:ins w:id="56" w:author="Jiang, Xia" w:date="2021-12-16T19:40:00Z"/>
                <w:rFonts w:ascii="Times New Roman" w:hAnsi="Times New Roman"/>
                <w:bCs/>
                <w:sz w:val="24"/>
                <w:szCs w:val="24"/>
                <w:highlight w:val="yellow"/>
                <w:rPrChange w:id="57" w:author="Jiang, Xia" w:date="2021-12-16T19:40:00Z">
                  <w:rPr>
                    <w:ins w:id="58" w:author="Jiang, Xia" w:date="2021-12-16T19:40:00Z"/>
                    <w:rFonts w:ascii="Times New Roman" w:hAnsi="Times New Roman"/>
                    <w:bCs/>
                    <w:sz w:val="24"/>
                    <w:szCs w:val="24"/>
                  </w:rPr>
                </w:rPrChange>
              </w:rPr>
            </w:pPr>
            <w:ins w:id="59" w:author="Jiang, Xia" w:date="2021-12-16T19:40:00Z">
              <w:r w:rsidRPr="005D150D">
                <w:rPr>
                  <w:rFonts w:ascii="Times New Roman" w:hAnsi="Times New Roman"/>
                  <w:bCs/>
                  <w:sz w:val="24"/>
                  <w:szCs w:val="24"/>
                  <w:highlight w:val="yellow"/>
                  <w:rPrChange w:id="60" w:author="Jiang, Xia" w:date="2021-12-16T19:40:00Z">
                    <w:rPr>
                      <w:rFonts w:ascii="Times New Roman" w:hAnsi="Times New Roman"/>
                      <w:bCs/>
                      <w:sz w:val="24"/>
                      <w:szCs w:val="24"/>
                    </w:rPr>
                  </w:rPrChange>
                </w:rPr>
                <w:t xml:space="preserve">Variables included </w:t>
              </w:r>
            </w:ins>
          </w:p>
        </w:tc>
        <w:tc>
          <w:tcPr>
            <w:tcW w:w="3600" w:type="dxa"/>
          </w:tcPr>
          <w:p w14:paraId="1F79E950" w14:textId="77777777" w:rsidR="005D150D" w:rsidRPr="005D150D" w:rsidRDefault="005D150D" w:rsidP="00C45189">
            <w:pPr>
              <w:widowControl w:val="0"/>
              <w:autoSpaceDE w:val="0"/>
              <w:autoSpaceDN w:val="0"/>
              <w:adjustRightInd w:val="0"/>
              <w:spacing w:line="240" w:lineRule="auto"/>
              <w:jc w:val="center"/>
              <w:outlineLvl w:val="3"/>
              <w:rPr>
                <w:ins w:id="61" w:author="Jiang, Xia" w:date="2021-12-16T19:40:00Z"/>
                <w:rFonts w:ascii="Times New Roman" w:hAnsi="Times New Roman"/>
                <w:bCs/>
                <w:sz w:val="24"/>
                <w:szCs w:val="24"/>
                <w:highlight w:val="yellow"/>
                <w:rPrChange w:id="62" w:author="Jiang, Xia" w:date="2021-12-16T19:40:00Z">
                  <w:rPr>
                    <w:ins w:id="63" w:author="Jiang, Xia" w:date="2021-12-16T19:40:00Z"/>
                    <w:rFonts w:ascii="Times New Roman" w:hAnsi="Times New Roman"/>
                    <w:bCs/>
                    <w:sz w:val="24"/>
                    <w:szCs w:val="24"/>
                  </w:rPr>
                </w:rPrChange>
              </w:rPr>
            </w:pPr>
            <w:ins w:id="64" w:author="Jiang, Xia" w:date="2021-12-16T19:40:00Z">
              <w:r w:rsidRPr="005D150D">
                <w:rPr>
                  <w:rFonts w:ascii="Times New Roman" w:hAnsi="Times New Roman"/>
                  <w:bCs/>
                  <w:sz w:val="24"/>
                  <w:szCs w:val="24"/>
                  <w:highlight w:val="yellow"/>
                  <w:rPrChange w:id="65" w:author="Jiang, Xia" w:date="2021-12-16T19:40:00Z">
                    <w:rPr>
                      <w:rFonts w:ascii="Times New Roman" w:hAnsi="Times New Roman"/>
                      <w:bCs/>
                      <w:sz w:val="24"/>
                      <w:szCs w:val="24"/>
                    </w:rPr>
                  </w:rPrChange>
                </w:rPr>
                <w:t>Description</w:t>
              </w:r>
            </w:ins>
          </w:p>
        </w:tc>
        <w:tc>
          <w:tcPr>
            <w:tcW w:w="3150" w:type="dxa"/>
          </w:tcPr>
          <w:p w14:paraId="22F859D0" w14:textId="77777777" w:rsidR="005D150D" w:rsidRPr="005D150D" w:rsidRDefault="005D150D" w:rsidP="00C45189">
            <w:pPr>
              <w:widowControl w:val="0"/>
              <w:autoSpaceDE w:val="0"/>
              <w:autoSpaceDN w:val="0"/>
              <w:adjustRightInd w:val="0"/>
              <w:spacing w:line="240" w:lineRule="auto"/>
              <w:jc w:val="center"/>
              <w:outlineLvl w:val="3"/>
              <w:rPr>
                <w:ins w:id="66" w:author="Jiang, Xia" w:date="2021-12-16T19:40:00Z"/>
                <w:rFonts w:ascii="Times New Roman" w:hAnsi="Times New Roman"/>
                <w:bCs/>
                <w:sz w:val="24"/>
                <w:szCs w:val="24"/>
                <w:highlight w:val="yellow"/>
                <w:rPrChange w:id="67" w:author="Jiang, Xia" w:date="2021-12-16T19:40:00Z">
                  <w:rPr>
                    <w:ins w:id="68" w:author="Jiang, Xia" w:date="2021-12-16T19:40:00Z"/>
                    <w:rFonts w:ascii="Times New Roman" w:hAnsi="Times New Roman"/>
                    <w:bCs/>
                    <w:sz w:val="24"/>
                    <w:szCs w:val="24"/>
                  </w:rPr>
                </w:rPrChange>
              </w:rPr>
            </w:pPr>
            <w:ins w:id="69" w:author="Jiang, Xia" w:date="2021-12-16T19:40:00Z">
              <w:r w:rsidRPr="005D150D">
                <w:rPr>
                  <w:rFonts w:ascii="Times New Roman" w:hAnsi="Times New Roman"/>
                  <w:bCs/>
                  <w:sz w:val="24"/>
                  <w:szCs w:val="24"/>
                  <w:highlight w:val="yellow"/>
                  <w:rPrChange w:id="70" w:author="Jiang, Xia" w:date="2021-12-16T19:40:00Z">
                    <w:rPr>
                      <w:rFonts w:ascii="Times New Roman" w:hAnsi="Times New Roman"/>
                      <w:bCs/>
                      <w:sz w:val="24"/>
                      <w:szCs w:val="24"/>
                    </w:rPr>
                  </w:rPrChange>
                </w:rPr>
                <w:t>Values</w:t>
              </w:r>
            </w:ins>
          </w:p>
        </w:tc>
      </w:tr>
      <w:tr w:rsidR="005D150D" w:rsidRPr="005D150D" w14:paraId="68A5636D" w14:textId="77777777" w:rsidTr="00C45189">
        <w:trPr>
          <w:ins w:id="71" w:author="Jiang, Xia" w:date="2021-12-16T19:40:00Z"/>
        </w:trPr>
        <w:tc>
          <w:tcPr>
            <w:tcW w:w="2520" w:type="dxa"/>
          </w:tcPr>
          <w:p w14:paraId="339A2BFF" w14:textId="77777777" w:rsidR="005D150D" w:rsidRPr="005D150D" w:rsidRDefault="005D150D" w:rsidP="00C45189">
            <w:pPr>
              <w:widowControl w:val="0"/>
              <w:autoSpaceDE w:val="0"/>
              <w:autoSpaceDN w:val="0"/>
              <w:adjustRightInd w:val="0"/>
              <w:spacing w:line="240" w:lineRule="auto"/>
              <w:outlineLvl w:val="3"/>
              <w:rPr>
                <w:ins w:id="72" w:author="Jiang, Xia" w:date="2021-12-16T19:40:00Z"/>
                <w:rFonts w:ascii="Times New Roman" w:hAnsi="Times New Roman"/>
                <w:bCs/>
                <w:i/>
                <w:sz w:val="24"/>
                <w:szCs w:val="24"/>
                <w:highlight w:val="yellow"/>
                <w:rPrChange w:id="73" w:author="Jiang, Xia" w:date="2021-12-16T19:40:00Z">
                  <w:rPr>
                    <w:ins w:id="74" w:author="Jiang, Xia" w:date="2021-12-16T19:40:00Z"/>
                    <w:rFonts w:ascii="Times New Roman" w:hAnsi="Times New Roman"/>
                    <w:bCs/>
                    <w:i/>
                    <w:sz w:val="24"/>
                    <w:szCs w:val="24"/>
                  </w:rPr>
                </w:rPrChange>
              </w:rPr>
            </w:pPr>
            <w:ins w:id="75" w:author="Jiang, Xia" w:date="2021-12-16T19:40:00Z">
              <w:r w:rsidRPr="005D150D">
                <w:rPr>
                  <w:rFonts w:ascii="Times New Roman" w:hAnsi="Times New Roman"/>
                  <w:bCs/>
                  <w:i/>
                  <w:sz w:val="24"/>
                  <w:szCs w:val="24"/>
                  <w:highlight w:val="yellow"/>
                  <w:rPrChange w:id="76" w:author="Jiang, Xia" w:date="2021-12-16T19:40:00Z">
                    <w:rPr>
                      <w:rFonts w:ascii="Times New Roman" w:hAnsi="Times New Roman"/>
                      <w:bCs/>
                      <w:i/>
                      <w:sz w:val="24"/>
                      <w:szCs w:val="24"/>
                    </w:rPr>
                  </w:rPrChange>
                </w:rPr>
                <w:t>race</w:t>
              </w:r>
            </w:ins>
          </w:p>
        </w:tc>
        <w:tc>
          <w:tcPr>
            <w:tcW w:w="3600" w:type="dxa"/>
          </w:tcPr>
          <w:p w14:paraId="3C9692DB" w14:textId="77777777" w:rsidR="005D150D" w:rsidRPr="005D150D" w:rsidRDefault="005D150D" w:rsidP="00C45189">
            <w:pPr>
              <w:widowControl w:val="0"/>
              <w:autoSpaceDE w:val="0"/>
              <w:autoSpaceDN w:val="0"/>
              <w:adjustRightInd w:val="0"/>
              <w:spacing w:line="240" w:lineRule="auto"/>
              <w:outlineLvl w:val="3"/>
              <w:rPr>
                <w:ins w:id="77" w:author="Jiang, Xia" w:date="2021-12-16T19:40:00Z"/>
                <w:rFonts w:ascii="Times New Roman" w:hAnsi="Times New Roman"/>
                <w:bCs/>
                <w:sz w:val="24"/>
                <w:szCs w:val="24"/>
                <w:highlight w:val="yellow"/>
                <w:rPrChange w:id="78" w:author="Jiang, Xia" w:date="2021-12-16T19:40:00Z">
                  <w:rPr>
                    <w:ins w:id="79" w:author="Jiang, Xia" w:date="2021-12-16T19:40:00Z"/>
                    <w:rFonts w:ascii="Times New Roman" w:hAnsi="Times New Roman"/>
                    <w:bCs/>
                    <w:sz w:val="24"/>
                    <w:szCs w:val="24"/>
                  </w:rPr>
                </w:rPrChange>
              </w:rPr>
            </w:pPr>
            <w:ins w:id="80" w:author="Jiang, Xia" w:date="2021-12-16T19:40:00Z">
              <w:r w:rsidRPr="005D150D">
                <w:rPr>
                  <w:rFonts w:ascii="Times New Roman" w:hAnsi="Times New Roman"/>
                  <w:bCs/>
                  <w:sz w:val="24"/>
                  <w:szCs w:val="24"/>
                  <w:highlight w:val="yellow"/>
                  <w:rPrChange w:id="81" w:author="Jiang, Xia" w:date="2021-12-16T19:40:00Z">
                    <w:rPr>
                      <w:rFonts w:ascii="Times New Roman" w:hAnsi="Times New Roman"/>
                      <w:bCs/>
                      <w:sz w:val="24"/>
                      <w:szCs w:val="24"/>
                    </w:rPr>
                  </w:rPrChange>
                </w:rPr>
                <w:t>race of patient</w:t>
              </w:r>
            </w:ins>
          </w:p>
        </w:tc>
        <w:tc>
          <w:tcPr>
            <w:tcW w:w="3150" w:type="dxa"/>
          </w:tcPr>
          <w:p w14:paraId="778C9E64" w14:textId="77777777" w:rsidR="005D150D" w:rsidRPr="005D150D" w:rsidRDefault="005D150D" w:rsidP="00C45189">
            <w:pPr>
              <w:widowControl w:val="0"/>
              <w:autoSpaceDE w:val="0"/>
              <w:autoSpaceDN w:val="0"/>
              <w:adjustRightInd w:val="0"/>
              <w:spacing w:line="240" w:lineRule="auto"/>
              <w:outlineLvl w:val="3"/>
              <w:rPr>
                <w:ins w:id="82" w:author="Jiang, Xia" w:date="2021-12-16T19:40:00Z"/>
                <w:rFonts w:ascii="Times New Roman" w:hAnsi="Times New Roman"/>
                <w:bCs/>
                <w:sz w:val="24"/>
                <w:szCs w:val="24"/>
                <w:highlight w:val="yellow"/>
                <w:rPrChange w:id="83" w:author="Jiang, Xia" w:date="2021-12-16T19:40:00Z">
                  <w:rPr>
                    <w:ins w:id="84" w:author="Jiang, Xia" w:date="2021-12-16T19:40:00Z"/>
                    <w:rFonts w:ascii="Times New Roman" w:hAnsi="Times New Roman"/>
                    <w:bCs/>
                    <w:sz w:val="24"/>
                    <w:szCs w:val="24"/>
                  </w:rPr>
                </w:rPrChange>
              </w:rPr>
            </w:pPr>
            <w:ins w:id="85" w:author="Jiang, Xia" w:date="2021-12-16T19:40:00Z">
              <w:r w:rsidRPr="005D150D">
                <w:rPr>
                  <w:rFonts w:ascii="Times New Roman" w:hAnsi="Times New Roman"/>
                  <w:bCs/>
                  <w:sz w:val="24"/>
                  <w:szCs w:val="24"/>
                  <w:highlight w:val="yellow"/>
                  <w:rPrChange w:id="86" w:author="Jiang, Xia" w:date="2021-12-16T19:40:00Z">
                    <w:rPr>
                      <w:rFonts w:ascii="Times New Roman" w:hAnsi="Times New Roman"/>
                      <w:bCs/>
                      <w:sz w:val="24"/>
                      <w:szCs w:val="24"/>
                    </w:rPr>
                  </w:rPrChange>
                </w:rPr>
                <w:t xml:space="preserve">white, black, Asian, American </w:t>
              </w:r>
              <w:r w:rsidRPr="005D150D">
                <w:rPr>
                  <w:rFonts w:ascii="Times New Roman" w:hAnsi="Times New Roman"/>
                  <w:bCs/>
                  <w:sz w:val="24"/>
                  <w:szCs w:val="24"/>
                  <w:highlight w:val="yellow"/>
                  <w:rPrChange w:id="87" w:author="Jiang, Xia" w:date="2021-12-16T19:40:00Z">
                    <w:rPr>
                      <w:rFonts w:ascii="Times New Roman" w:hAnsi="Times New Roman"/>
                      <w:bCs/>
                      <w:sz w:val="24"/>
                      <w:szCs w:val="24"/>
                    </w:rPr>
                  </w:rPrChange>
                </w:rPr>
                <w:lastRenderedPageBreak/>
                <w:t>Indian or Alaskan native, native Hawaiian or other Pacific islander</w:t>
              </w:r>
            </w:ins>
          </w:p>
        </w:tc>
      </w:tr>
      <w:tr w:rsidR="005D150D" w:rsidRPr="005D150D" w14:paraId="41D4E06F" w14:textId="77777777" w:rsidTr="00C45189">
        <w:trPr>
          <w:ins w:id="88" w:author="Jiang, Xia" w:date="2021-12-16T19:40:00Z"/>
        </w:trPr>
        <w:tc>
          <w:tcPr>
            <w:tcW w:w="2520" w:type="dxa"/>
          </w:tcPr>
          <w:p w14:paraId="2BE44B9A" w14:textId="77777777" w:rsidR="005D150D" w:rsidRPr="005D150D" w:rsidRDefault="005D150D" w:rsidP="00C45189">
            <w:pPr>
              <w:widowControl w:val="0"/>
              <w:autoSpaceDE w:val="0"/>
              <w:autoSpaceDN w:val="0"/>
              <w:adjustRightInd w:val="0"/>
              <w:spacing w:line="240" w:lineRule="auto"/>
              <w:outlineLvl w:val="3"/>
              <w:rPr>
                <w:ins w:id="89" w:author="Jiang, Xia" w:date="2021-12-16T19:40:00Z"/>
                <w:rFonts w:ascii="Times New Roman" w:hAnsi="Times New Roman"/>
                <w:bCs/>
                <w:i/>
                <w:sz w:val="24"/>
                <w:szCs w:val="24"/>
                <w:highlight w:val="yellow"/>
                <w:rPrChange w:id="90" w:author="Jiang, Xia" w:date="2021-12-16T19:40:00Z">
                  <w:rPr>
                    <w:ins w:id="91" w:author="Jiang, Xia" w:date="2021-12-16T19:40:00Z"/>
                    <w:rFonts w:ascii="Times New Roman" w:hAnsi="Times New Roman"/>
                    <w:bCs/>
                    <w:i/>
                    <w:sz w:val="24"/>
                    <w:szCs w:val="24"/>
                  </w:rPr>
                </w:rPrChange>
              </w:rPr>
            </w:pPr>
            <w:ins w:id="92" w:author="Jiang, Xia" w:date="2021-12-16T19:40:00Z">
              <w:r w:rsidRPr="005D150D">
                <w:rPr>
                  <w:rFonts w:ascii="Times New Roman" w:hAnsi="Times New Roman"/>
                  <w:bCs/>
                  <w:i/>
                  <w:sz w:val="24"/>
                  <w:szCs w:val="24"/>
                  <w:highlight w:val="yellow"/>
                  <w:rPrChange w:id="93" w:author="Jiang, Xia" w:date="2021-12-16T19:40:00Z">
                    <w:rPr>
                      <w:rFonts w:ascii="Times New Roman" w:hAnsi="Times New Roman"/>
                      <w:bCs/>
                      <w:i/>
                      <w:sz w:val="24"/>
                      <w:szCs w:val="24"/>
                    </w:rPr>
                  </w:rPrChange>
                </w:rPr>
                <w:lastRenderedPageBreak/>
                <w:t>ethnicity</w:t>
              </w:r>
            </w:ins>
          </w:p>
        </w:tc>
        <w:tc>
          <w:tcPr>
            <w:tcW w:w="3600" w:type="dxa"/>
          </w:tcPr>
          <w:p w14:paraId="70352836" w14:textId="77777777" w:rsidR="005D150D" w:rsidRPr="005D150D" w:rsidRDefault="005D150D" w:rsidP="00C45189">
            <w:pPr>
              <w:widowControl w:val="0"/>
              <w:autoSpaceDE w:val="0"/>
              <w:autoSpaceDN w:val="0"/>
              <w:adjustRightInd w:val="0"/>
              <w:spacing w:line="240" w:lineRule="auto"/>
              <w:outlineLvl w:val="3"/>
              <w:rPr>
                <w:ins w:id="94" w:author="Jiang, Xia" w:date="2021-12-16T19:40:00Z"/>
                <w:rFonts w:ascii="Times New Roman" w:hAnsi="Times New Roman"/>
                <w:bCs/>
                <w:sz w:val="24"/>
                <w:szCs w:val="24"/>
                <w:highlight w:val="yellow"/>
                <w:rPrChange w:id="95" w:author="Jiang, Xia" w:date="2021-12-16T19:40:00Z">
                  <w:rPr>
                    <w:ins w:id="96" w:author="Jiang, Xia" w:date="2021-12-16T19:40:00Z"/>
                    <w:rFonts w:ascii="Times New Roman" w:hAnsi="Times New Roman"/>
                    <w:bCs/>
                    <w:sz w:val="24"/>
                    <w:szCs w:val="24"/>
                  </w:rPr>
                </w:rPrChange>
              </w:rPr>
            </w:pPr>
            <w:ins w:id="97" w:author="Jiang, Xia" w:date="2021-12-16T19:40:00Z">
              <w:r w:rsidRPr="005D150D">
                <w:rPr>
                  <w:rFonts w:ascii="Times New Roman" w:hAnsi="Times New Roman"/>
                  <w:bCs/>
                  <w:sz w:val="24"/>
                  <w:szCs w:val="24"/>
                  <w:highlight w:val="yellow"/>
                  <w:rPrChange w:id="98" w:author="Jiang, Xia" w:date="2021-12-16T19:40:00Z">
                    <w:rPr>
                      <w:rFonts w:ascii="Times New Roman" w:hAnsi="Times New Roman"/>
                      <w:bCs/>
                      <w:sz w:val="24"/>
                      <w:szCs w:val="24"/>
                    </w:rPr>
                  </w:rPrChange>
                </w:rPr>
                <w:t>ethnicity of patient</w:t>
              </w:r>
            </w:ins>
          </w:p>
        </w:tc>
        <w:tc>
          <w:tcPr>
            <w:tcW w:w="3150" w:type="dxa"/>
          </w:tcPr>
          <w:p w14:paraId="42549495" w14:textId="77777777" w:rsidR="005D150D" w:rsidRPr="005D150D" w:rsidRDefault="005D150D" w:rsidP="00C45189">
            <w:pPr>
              <w:widowControl w:val="0"/>
              <w:autoSpaceDE w:val="0"/>
              <w:autoSpaceDN w:val="0"/>
              <w:adjustRightInd w:val="0"/>
              <w:spacing w:line="240" w:lineRule="auto"/>
              <w:outlineLvl w:val="3"/>
              <w:rPr>
                <w:ins w:id="99" w:author="Jiang, Xia" w:date="2021-12-16T19:40:00Z"/>
                <w:rFonts w:ascii="Times New Roman" w:hAnsi="Times New Roman"/>
                <w:bCs/>
                <w:sz w:val="24"/>
                <w:szCs w:val="24"/>
                <w:highlight w:val="yellow"/>
                <w:rPrChange w:id="100" w:author="Jiang, Xia" w:date="2021-12-16T19:40:00Z">
                  <w:rPr>
                    <w:ins w:id="101" w:author="Jiang, Xia" w:date="2021-12-16T19:40:00Z"/>
                    <w:rFonts w:ascii="Times New Roman" w:hAnsi="Times New Roman"/>
                    <w:bCs/>
                    <w:sz w:val="24"/>
                    <w:szCs w:val="24"/>
                  </w:rPr>
                </w:rPrChange>
              </w:rPr>
            </w:pPr>
            <w:ins w:id="102" w:author="Jiang, Xia" w:date="2021-12-16T19:40:00Z">
              <w:r w:rsidRPr="005D150D">
                <w:rPr>
                  <w:rFonts w:ascii="Times New Roman" w:hAnsi="Times New Roman"/>
                  <w:bCs/>
                  <w:sz w:val="24"/>
                  <w:szCs w:val="24"/>
                  <w:highlight w:val="yellow"/>
                  <w:rPrChange w:id="103" w:author="Jiang, Xia" w:date="2021-12-16T19:40:00Z">
                    <w:rPr>
                      <w:rFonts w:ascii="Times New Roman" w:hAnsi="Times New Roman"/>
                      <w:bCs/>
                      <w:sz w:val="24"/>
                      <w:szCs w:val="24"/>
                    </w:rPr>
                  </w:rPrChange>
                </w:rPr>
                <w:t>not Hispanic, Hispanic</w:t>
              </w:r>
            </w:ins>
          </w:p>
        </w:tc>
      </w:tr>
      <w:tr w:rsidR="005D150D" w:rsidRPr="005D150D" w14:paraId="7883C5D2" w14:textId="77777777" w:rsidTr="00C45189">
        <w:trPr>
          <w:ins w:id="104" w:author="Jiang, Xia" w:date="2021-12-16T19:40:00Z"/>
        </w:trPr>
        <w:tc>
          <w:tcPr>
            <w:tcW w:w="2520" w:type="dxa"/>
          </w:tcPr>
          <w:p w14:paraId="1EB2E708" w14:textId="77777777" w:rsidR="005D150D" w:rsidRPr="005D150D" w:rsidRDefault="005D150D" w:rsidP="00C45189">
            <w:pPr>
              <w:widowControl w:val="0"/>
              <w:autoSpaceDE w:val="0"/>
              <w:autoSpaceDN w:val="0"/>
              <w:adjustRightInd w:val="0"/>
              <w:spacing w:line="240" w:lineRule="auto"/>
              <w:outlineLvl w:val="3"/>
              <w:rPr>
                <w:ins w:id="105" w:author="Jiang, Xia" w:date="2021-12-16T19:40:00Z"/>
                <w:rFonts w:ascii="Times New Roman" w:hAnsi="Times New Roman"/>
                <w:bCs/>
                <w:i/>
                <w:sz w:val="24"/>
                <w:szCs w:val="24"/>
                <w:highlight w:val="yellow"/>
                <w:rPrChange w:id="106" w:author="Jiang, Xia" w:date="2021-12-16T19:40:00Z">
                  <w:rPr>
                    <w:ins w:id="107" w:author="Jiang, Xia" w:date="2021-12-16T19:40:00Z"/>
                    <w:rFonts w:ascii="Times New Roman" w:hAnsi="Times New Roman"/>
                    <w:bCs/>
                    <w:i/>
                    <w:sz w:val="24"/>
                    <w:szCs w:val="24"/>
                  </w:rPr>
                </w:rPrChange>
              </w:rPr>
            </w:pPr>
            <w:ins w:id="108" w:author="Jiang, Xia" w:date="2021-12-16T19:40:00Z">
              <w:r w:rsidRPr="005D150D">
                <w:rPr>
                  <w:rFonts w:ascii="Times New Roman" w:hAnsi="Times New Roman"/>
                  <w:bCs/>
                  <w:i/>
                  <w:sz w:val="24"/>
                  <w:szCs w:val="24"/>
                  <w:highlight w:val="yellow"/>
                  <w:rPrChange w:id="109" w:author="Jiang, Xia" w:date="2021-12-16T19:40:00Z">
                    <w:rPr>
                      <w:rFonts w:ascii="Times New Roman" w:hAnsi="Times New Roman"/>
                      <w:bCs/>
                      <w:i/>
                      <w:sz w:val="24"/>
                      <w:szCs w:val="24"/>
                    </w:rPr>
                  </w:rPrChange>
                </w:rPr>
                <w:t>smoking</w:t>
              </w:r>
            </w:ins>
          </w:p>
        </w:tc>
        <w:tc>
          <w:tcPr>
            <w:tcW w:w="3600" w:type="dxa"/>
          </w:tcPr>
          <w:p w14:paraId="5055D62D" w14:textId="77777777" w:rsidR="005D150D" w:rsidRPr="005D150D" w:rsidRDefault="005D150D" w:rsidP="00C45189">
            <w:pPr>
              <w:widowControl w:val="0"/>
              <w:autoSpaceDE w:val="0"/>
              <w:autoSpaceDN w:val="0"/>
              <w:adjustRightInd w:val="0"/>
              <w:spacing w:line="240" w:lineRule="auto"/>
              <w:outlineLvl w:val="3"/>
              <w:rPr>
                <w:ins w:id="110" w:author="Jiang, Xia" w:date="2021-12-16T19:40:00Z"/>
                <w:rFonts w:ascii="Times New Roman" w:hAnsi="Times New Roman"/>
                <w:bCs/>
                <w:sz w:val="24"/>
                <w:szCs w:val="24"/>
                <w:highlight w:val="yellow"/>
                <w:rPrChange w:id="111" w:author="Jiang, Xia" w:date="2021-12-16T19:40:00Z">
                  <w:rPr>
                    <w:ins w:id="112" w:author="Jiang, Xia" w:date="2021-12-16T19:40:00Z"/>
                    <w:rFonts w:ascii="Times New Roman" w:hAnsi="Times New Roman"/>
                    <w:bCs/>
                    <w:sz w:val="24"/>
                    <w:szCs w:val="24"/>
                  </w:rPr>
                </w:rPrChange>
              </w:rPr>
            </w:pPr>
            <w:ins w:id="113" w:author="Jiang, Xia" w:date="2021-12-16T19:40:00Z">
              <w:r w:rsidRPr="005D150D">
                <w:rPr>
                  <w:rFonts w:ascii="Times New Roman" w:hAnsi="Times New Roman"/>
                  <w:bCs/>
                  <w:sz w:val="24"/>
                  <w:szCs w:val="24"/>
                  <w:highlight w:val="yellow"/>
                  <w:rPrChange w:id="114" w:author="Jiang, Xia" w:date="2021-12-16T19:40:00Z">
                    <w:rPr>
                      <w:rFonts w:ascii="Times New Roman" w:hAnsi="Times New Roman"/>
                      <w:bCs/>
                      <w:sz w:val="24"/>
                      <w:szCs w:val="24"/>
                    </w:rPr>
                  </w:rPrChange>
                </w:rPr>
                <w:t>smoking history of patient</w:t>
              </w:r>
            </w:ins>
          </w:p>
        </w:tc>
        <w:tc>
          <w:tcPr>
            <w:tcW w:w="3150" w:type="dxa"/>
          </w:tcPr>
          <w:p w14:paraId="08066600" w14:textId="77777777" w:rsidR="005D150D" w:rsidRPr="005D150D" w:rsidRDefault="005D150D" w:rsidP="00C45189">
            <w:pPr>
              <w:widowControl w:val="0"/>
              <w:autoSpaceDE w:val="0"/>
              <w:autoSpaceDN w:val="0"/>
              <w:adjustRightInd w:val="0"/>
              <w:spacing w:line="240" w:lineRule="auto"/>
              <w:outlineLvl w:val="3"/>
              <w:rPr>
                <w:ins w:id="115" w:author="Jiang, Xia" w:date="2021-12-16T19:40:00Z"/>
                <w:rFonts w:ascii="Times New Roman" w:hAnsi="Times New Roman"/>
                <w:bCs/>
                <w:sz w:val="24"/>
                <w:szCs w:val="24"/>
                <w:highlight w:val="yellow"/>
                <w:rPrChange w:id="116" w:author="Jiang, Xia" w:date="2021-12-16T19:40:00Z">
                  <w:rPr>
                    <w:ins w:id="117" w:author="Jiang, Xia" w:date="2021-12-16T19:40:00Z"/>
                    <w:rFonts w:ascii="Times New Roman" w:hAnsi="Times New Roman"/>
                    <w:bCs/>
                    <w:sz w:val="24"/>
                    <w:szCs w:val="24"/>
                  </w:rPr>
                </w:rPrChange>
              </w:rPr>
            </w:pPr>
            <w:ins w:id="118" w:author="Jiang, Xia" w:date="2021-12-16T19:40:00Z">
              <w:r w:rsidRPr="005D150D">
                <w:rPr>
                  <w:rFonts w:ascii="Times New Roman" w:hAnsi="Times New Roman"/>
                  <w:bCs/>
                  <w:sz w:val="24"/>
                  <w:szCs w:val="24"/>
                  <w:highlight w:val="yellow"/>
                  <w:rPrChange w:id="119" w:author="Jiang, Xia" w:date="2021-12-16T19:40:00Z">
                    <w:rPr>
                      <w:rFonts w:ascii="Times New Roman" w:hAnsi="Times New Roman"/>
                      <w:bCs/>
                      <w:sz w:val="24"/>
                      <w:szCs w:val="24"/>
                    </w:rPr>
                  </w:rPrChange>
                </w:rPr>
                <w:t>ex smoker, non smoker, cigarettes, chewing tobacco, cigar</w:t>
              </w:r>
            </w:ins>
          </w:p>
        </w:tc>
      </w:tr>
      <w:tr w:rsidR="005D150D" w:rsidRPr="005D150D" w14:paraId="637104A5" w14:textId="77777777" w:rsidTr="00C45189">
        <w:trPr>
          <w:ins w:id="120" w:author="Jiang, Xia" w:date="2021-12-16T19:40:00Z"/>
        </w:trPr>
        <w:tc>
          <w:tcPr>
            <w:tcW w:w="2520" w:type="dxa"/>
          </w:tcPr>
          <w:p w14:paraId="7248EF7D" w14:textId="77777777" w:rsidR="005D150D" w:rsidRPr="005D150D" w:rsidRDefault="005D150D" w:rsidP="00C45189">
            <w:pPr>
              <w:widowControl w:val="0"/>
              <w:autoSpaceDE w:val="0"/>
              <w:autoSpaceDN w:val="0"/>
              <w:adjustRightInd w:val="0"/>
              <w:spacing w:line="240" w:lineRule="auto"/>
              <w:outlineLvl w:val="3"/>
              <w:rPr>
                <w:ins w:id="121" w:author="Jiang, Xia" w:date="2021-12-16T19:40:00Z"/>
                <w:rFonts w:ascii="Times New Roman" w:hAnsi="Times New Roman"/>
                <w:bCs/>
                <w:i/>
                <w:sz w:val="24"/>
                <w:szCs w:val="24"/>
                <w:highlight w:val="yellow"/>
                <w:rPrChange w:id="122" w:author="Jiang, Xia" w:date="2021-12-16T19:40:00Z">
                  <w:rPr>
                    <w:ins w:id="123" w:author="Jiang, Xia" w:date="2021-12-16T19:40:00Z"/>
                    <w:rFonts w:ascii="Times New Roman" w:hAnsi="Times New Roman"/>
                    <w:bCs/>
                    <w:i/>
                    <w:sz w:val="24"/>
                    <w:szCs w:val="24"/>
                  </w:rPr>
                </w:rPrChange>
              </w:rPr>
            </w:pPr>
            <w:ins w:id="124" w:author="Jiang, Xia" w:date="2021-12-16T19:40:00Z">
              <w:r w:rsidRPr="005D150D">
                <w:rPr>
                  <w:rFonts w:ascii="Times New Roman" w:hAnsi="Times New Roman"/>
                  <w:bCs/>
                  <w:i/>
                  <w:sz w:val="24"/>
                  <w:szCs w:val="24"/>
                  <w:highlight w:val="yellow"/>
                  <w:rPrChange w:id="125" w:author="Jiang, Xia" w:date="2021-12-16T19:40:00Z">
                    <w:rPr>
                      <w:rFonts w:ascii="Times New Roman" w:hAnsi="Times New Roman"/>
                      <w:bCs/>
                      <w:i/>
                      <w:sz w:val="24"/>
                      <w:szCs w:val="24"/>
                    </w:rPr>
                  </w:rPrChange>
                </w:rPr>
                <w:t>alcohol usage</w:t>
              </w:r>
            </w:ins>
          </w:p>
        </w:tc>
        <w:tc>
          <w:tcPr>
            <w:tcW w:w="3600" w:type="dxa"/>
          </w:tcPr>
          <w:p w14:paraId="73188552" w14:textId="77777777" w:rsidR="005D150D" w:rsidRPr="005D150D" w:rsidRDefault="005D150D" w:rsidP="00C45189">
            <w:pPr>
              <w:widowControl w:val="0"/>
              <w:autoSpaceDE w:val="0"/>
              <w:autoSpaceDN w:val="0"/>
              <w:adjustRightInd w:val="0"/>
              <w:spacing w:line="240" w:lineRule="auto"/>
              <w:outlineLvl w:val="3"/>
              <w:rPr>
                <w:ins w:id="126" w:author="Jiang, Xia" w:date="2021-12-16T19:40:00Z"/>
                <w:rFonts w:ascii="Times New Roman" w:hAnsi="Times New Roman"/>
                <w:bCs/>
                <w:sz w:val="24"/>
                <w:szCs w:val="24"/>
                <w:highlight w:val="yellow"/>
                <w:rPrChange w:id="127" w:author="Jiang, Xia" w:date="2021-12-16T19:40:00Z">
                  <w:rPr>
                    <w:ins w:id="128" w:author="Jiang, Xia" w:date="2021-12-16T19:40:00Z"/>
                    <w:rFonts w:ascii="Times New Roman" w:hAnsi="Times New Roman"/>
                    <w:bCs/>
                    <w:sz w:val="24"/>
                    <w:szCs w:val="24"/>
                  </w:rPr>
                </w:rPrChange>
              </w:rPr>
            </w:pPr>
            <w:ins w:id="129" w:author="Jiang, Xia" w:date="2021-12-16T19:40:00Z">
              <w:r w:rsidRPr="005D150D">
                <w:rPr>
                  <w:rFonts w:ascii="Times New Roman" w:hAnsi="Times New Roman"/>
                  <w:bCs/>
                  <w:sz w:val="24"/>
                  <w:szCs w:val="24"/>
                  <w:highlight w:val="yellow"/>
                  <w:rPrChange w:id="130" w:author="Jiang, Xia" w:date="2021-12-16T19:40:00Z">
                    <w:rPr>
                      <w:rFonts w:ascii="Times New Roman" w:hAnsi="Times New Roman"/>
                      <w:bCs/>
                      <w:sz w:val="24"/>
                      <w:szCs w:val="24"/>
                    </w:rPr>
                  </w:rPrChange>
                </w:rPr>
                <w:t>alcohol usage of patient</w:t>
              </w:r>
            </w:ins>
          </w:p>
        </w:tc>
        <w:tc>
          <w:tcPr>
            <w:tcW w:w="3150" w:type="dxa"/>
          </w:tcPr>
          <w:p w14:paraId="0EBF7ED2" w14:textId="77777777" w:rsidR="005D150D" w:rsidRPr="005D150D" w:rsidRDefault="005D150D" w:rsidP="00C45189">
            <w:pPr>
              <w:widowControl w:val="0"/>
              <w:autoSpaceDE w:val="0"/>
              <w:autoSpaceDN w:val="0"/>
              <w:adjustRightInd w:val="0"/>
              <w:spacing w:line="240" w:lineRule="auto"/>
              <w:outlineLvl w:val="3"/>
              <w:rPr>
                <w:ins w:id="131" w:author="Jiang, Xia" w:date="2021-12-16T19:40:00Z"/>
                <w:rFonts w:ascii="Times New Roman" w:hAnsi="Times New Roman"/>
                <w:bCs/>
                <w:sz w:val="24"/>
                <w:szCs w:val="24"/>
                <w:highlight w:val="yellow"/>
                <w:rPrChange w:id="132" w:author="Jiang, Xia" w:date="2021-12-16T19:40:00Z">
                  <w:rPr>
                    <w:ins w:id="133" w:author="Jiang, Xia" w:date="2021-12-16T19:40:00Z"/>
                    <w:rFonts w:ascii="Times New Roman" w:hAnsi="Times New Roman"/>
                    <w:bCs/>
                    <w:sz w:val="24"/>
                    <w:szCs w:val="24"/>
                  </w:rPr>
                </w:rPrChange>
              </w:rPr>
            </w:pPr>
            <w:ins w:id="134" w:author="Jiang, Xia" w:date="2021-12-16T19:40:00Z">
              <w:r w:rsidRPr="005D150D">
                <w:rPr>
                  <w:rFonts w:ascii="Times New Roman" w:hAnsi="Times New Roman"/>
                  <w:bCs/>
                  <w:sz w:val="24"/>
                  <w:szCs w:val="24"/>
                  <w:highlight w:val="yellow"/>
                  <w:rPrChange w:id="135" w:author="Jiang, Xia" w:date="2021-12-16T19:40:00Z">
                    <w:rPr>
                      <w:rFonts w:ascii="Times New Roman" w:hAnsi="Times New Roman"/>
                      <w:bCs/>
                      <w:sz w:val="24"/>
                      <w:szCs w:val="24"/>
                    </w:rPr>
                  </w:rPrChange>
                </w:rPr>
                <w:t>moderate, no use, use but nos, former user, heavy user</w:t>
              </w:r>
            </w:ins>
          </w:p>
        </w:tc>
      </w:tr>
      <w:tr w:rsidR="005D150D" w:rsidRPr="005D150D" w14:paraId="41A3A3B4" w14:textId="77777777" w:rsidTr="00C45189">
        <w:trPr>
          <w:ins w:id="136" w:author="Jiang, Xia" w:date="2021-12-16T19:40:00Z"/>
        </w:trPr>
        <w:tc>
          <w:tcPr>
            <w:tcW w:w="2520" w:type="dxa"/>
          </w:tcPr>
          <w:p w14:paraId="01CC1D4A" w14:textId="77777777" w:rsidR="005D150D" w:rsidRPr="005D150D" w:rsidRDefault="005D150D" w:rsidP="00C45189">
            <w:pPr>
              <w:widowControl w:val="0"/>
              <w:autoSpaceDE w:val="0"/>
              <w:autoSpaceDN w:val="0"/>
              <w:adjustRightInd w:val="0"/>
              <w:spacing w:line="240" w:lineRule="auto"/>
              <w:outlineLvl w:val="3"/>
              <w:rPr>
                <w:ins w:id="137" w:author="Jiang, Xia" w:date="2021-12-16T19:40:00Z"/>
                <w:rFonts w:ascii="Times New Roman" w:hAnsi="Times New Roman"/>
                <w:bCs/>
                <w:i/>
                <w:sz w:val="24"/>
                <w:szCs w:val="24"/>
                <w:highlight w:val="yellow"/>
                <w:rPrChange w:id="138" w:author="Jiang, Xia" w:date="2021-12-16T19:40:00Z">
                  <w:rPr>
                    <w:ins w:id="139" w:author="Jiang, Xia" w:date="2021-12-16T19:40:00Z"/>
                    <w:rFonts w:ascii="Times New Roman" w:hAnsi="Times New Roman"/>
                    <w:bCs/>
                    <w:i/>
                    <w:sz w:val="24"/>
                    <w:szCs w:val="24"/>
                  </w:rPr>
                </w:rPrChange>
              </w:rPr>
            </w:pPr>
            <w:ins w:id="140" w:author="Jiang, Xia" w:date="2021-12-16T19:40:00Z">
              <w:r w:rsidRPr="005D150D">
                <w:rPr>
                  <w:rFonts w:ascii="Times New Roman" w:hAnsi="Times New Roman"/>
                  <w:bCs/>
                  <w:i/>
                  <w:sz w:val="24"/>
                  <w:szCs w:val="24"/>
                  <w:highlight w:val="yellow"/>
                  <w:rPrChange w:id="141" w:author="Jiang, Xia" w:date="2021-12-16T19:40:00Z">
                    <w:rPr>
                      <w:rFonts w:ascii="Times New Roman" w:hAnsi="Times New Roman"/>
                      <w:bCs/>
                      <w:i/>
                      <w:sz w:val="24"/>
                      <w:szCs w:val="24"/>
                    </w:rPr>
                  </w:rPrChange>
                </w:rPr>
                <w:t>family history</w:t>
              </w:r>
            </w:ins>
          </w:p>
        </w:tc>
        <w:tc>
          <w:tcPr>
            <w:tcW w:w="3600" w:type="dxa"/>
          </w:tcPr>
          <w:p w14:paraId="0E8C5037" w14:textId="77777777" w:rsidR="005D150D" w:rsidRPr="005D150D" w:rsidRDefault="005D150D" w:rsidP="00C45189">
            <w:pPr>
              <w:widowControl w:val="0"/>
              <w:autoSpaceDE w:val="0"/>
              <w:autoSpaceDN w:val="0"/>
              <w:adjustRightInd w:val="0"/>
              <w:spacing w:line="240" w:lineRule="auto"/>
              <w:outlineLvl w:val="3"/>
              <w:rPr>
                <w:ins w:id="142" w:author="Jiang, Xia" w:date="2021-12-16T19:40:00Z"/>
                <w:rFonts w:ascii="Times New Roman" w:hAnsi="Times New Roman"/>
                <w:bCs/>
                <w:sz w:val="24"/>
                <w:szCs w:val="24"/>
                <w:highlight w:val="yellow"/>
                <w:rPrChange w:id="143" w:author="Jiang, Xia" w:date="2021-12-16T19:40:00Z">
                  <w:rPr>
                    <w:ins w:id="144" w:author="Jiang, Xia" w:date="2021-12-16T19:40:00Z"/>
                    <w:rFonts w:ascii="Times New Roman" w:hAnsi="Times New Roman"/>
                    <w:bCs/>
                    <w:sz w:val="24"/>
                    <w:szCs w:val="24"/>
                  </w:rPr>
                </w:rPrChange>
              </w:rPr>
            </w:pPr>
            <w:ins w:id="145" w:author="Jiang, Xia" w:date="2021-12-16T19:40:00Z">
              <w:r w:rsidRPr="005D150D">
                <w:rPr>
                  <w:rFonts w:ascii="Times New Roman" w:hAnsi="Times New Roman"/>
                  <w:bCs/>
                  <w:sz w:val="24"/>
                  <w:szCs w:val="24"/>
                  <w:highlight w:val="yellow"/>
                  <w:rPrChange w:id="146" w:author="Jiang, Xia" w:date="2021-12-16T19:40:00Z">
                    <w:rPr>
                      <w:rFonts w:ascii="Times New Roman" w:hAnsi="Times New Roman"/>
                      <w:bCs/>
                      <w:sz w:val="24"/>
                      <w:szCs w:val="24"/>
                    </w:rPr>
                  </w:rPrChange>
                </w:rPr>
                <w:t>family history of cancer</w:t>
              </w:r>
            </w:ins>
          </w:p>
        </w:tc>
        <w:tc>
          <w:tcPr>
            <w:tcW w:w="3150" w:type="dxa"/>
          </w:tcPr>
          <w:p w14:paraId="37EE0787" w14:textId="77777777" w:rsidR="005D150D" w:rsidRPr="005D150D" w:rsidRDefault="005D150D" w:rsidP="00C45189">
            <w:pPr>
              <w:widowControl w:val="0"/>
              <w:autoSpaceDE w:val="0"/>
              <w:autoSpaceDN w:val="0"/>
              <w:adjustRightInd w:val="0"/>
              <w:spacing w:line="240" w:lineRule="auto"/>
              <w:outlineLvl w:val="3"/>
              <w:rPr>
                <w:ins w:id="147" w:author="Jiang, Xia" w:date="2021-12-16T19:40:00Z"/>
                <w:rFonts w:ascii="Times New Roman" w:hAnsi="Times New Roman"/>
                <w:bCs/>
                <w:sz w:val="24"/>
                <w:szCs w:val="24"/>
                <w:highlight w:val="yellow"/>
                <w:rPrChange w:id="148" w:author="Jiang, Xia" w:date="2021-12-16T19:40:00Z">
                  <w:rPr>
                    <w:ins w:id="149" w:author="Jiang, Xia" w:date="2021-12-16T19:40:00Z"/>
                    <w:rFonts w:ascii="Times New Roman" w:hAnsi="Times New Roman"/>
                    <w:bCs/>
                    <w:sz w:val="24"/>
                    <w:szCs w:val="24"/>
                  </w:rPr>
                </w:rPrChange>
              </w:rPr>
            </w:pPr>
            <w:ins w:id="150" w:author="Jiang, Xia" w:date="2021-12-16T19:40:00Z">
              <w:r w:rsidRPr="005D150D">
                <w:rPr>
                  <w:rFonts w:ascii="Times New Roman" w:hAnsi="Times New Roman"/>
                  <w:bCs/>
                  <w:sz w:val="24"/>
                  <w:szCs w:val="24"/>
                  <w:highlight w:val="yellow"/>
                  <w:rPrChange w:id="151" w:author="Jiang, Xia" w:date="2021-12-16T19:40:00Z">
                    <w:rPr>
                      <w:rFonts w:ascii="Times New Roman" w:hAnsi="Times New Roman"/>
                      <w:bCs/>
                      <w:sz w:val="24"/>
                      <w:szCs w:val="24"/>
                    </w:rPr>
                  </w:rPrChange>
                </w:rPr>
                <w:t>cancer, no cancer, breast cancer, other cancer, cancer but nos</w:t>
              </w:r>
            </w:ins>
          </w:p>
        </w:tc>
      </w:tr>
      <w:tr w:rsidR="005D150D" w:rsidRPr="005D150D" w14:paraId="7B88AC05" w14:textId="77777777" w:rsidTr="00C45189">
        <w:trPr>
          <w:ins w:id="152" w:author="Jiang, Xia" w:date="2021-12-16T19:40:00Z"/>
        </w:trPr>
        <w:tc>
          <w:tcPr>
            <w:tcW w:w="2520" w:type="dxa"/>
          </w:tcPr>
          <w:p w14:paraId="3DCC0C2E" w14:textId="77777777" w:rsidR="005D150D" w:rsidRPr="005D150D" w:rsidRDefault="005D150D" w:rsidP="00C45189">
            <w:pPr>
              <w:widowControl w:val="0"/>
              <w:autoSpaceDE w:val="0"/>
              <w:autoSpaceDN w:val="0"/>
              <w:adjustRightInd w:val="0"/>
              <w:spacing w:line="240" w:lineRule="auto"/>
              <w:outlineLvl w:val="3"/>
              <w:rPr>
                <w:ins w:id="153" w:author="Jiang, Xia" w:date="2021-12-16T19:40:00Z"/>
                <w:rFonts w:ascii="Times New Roman" w:hAnsi="Times New Roman"/>
                <w:bCs/>
                <w:i/>
                <w:sz w:val="24"/>
                <w:szCs w:val="24"/>
                <w:highlight w:val="yellow"/>
                <w:rPrChange w:id="154" w:author="Jiang, Xia" w:date="2021-12-16T19:40:00Z">
                  <w:rPr>
                    <w:ins w:id="155" w:author="Jiang, Xia" w:date="2021-12-16T19:40:00Z"/>
                    <w:rFonts w:ascii="Times New Roman" w:hAnsi="Times New Roman"/>
                    <w:bCs/>
                    <w:i/>
                    <w:sz w:val="24"/>
                    <w:szCs w:val="24"/>
                  </w:rPr>
                </w:rPrChange>
              </w:rPr>
            </w:pPr>
            <w:ins w:id="156" w:author="Jiang, Xia" w:date="2021-12-16T19:40:00Z">
              <w:r w:rsidRPr="005D150D">
                <w:rPr>
                  <w:rFonts w:ascii="Times New Roman" w:hAnsi="Times New Roman"/>
                  <w:bCs/>
                  <w:i/>
                  <w:sz w:val="24"/>
                  <w:szCs w:val="24"/>
                  <w:highlight w:val="yellow"/>
                  <w:rPrChange w:id="157" w:author="Jiang, Xia" w:date="2021-12-16T19:40:00Z">
                    <w:rPr>
                      <w:rFonts w:ascii="Times New Roman" w:hAnsi="Times New Roman"/>
                      <w:bCs/>
                      <w:i/>
                      <w:sz w:val="24"/>
                      <w:szCs w:val="24"/>
                    </w:rPr>
                  </w:rPrChange>
                </w:rPr>
                <w:t>age_at_diagnosis</w:t>
              </w:r>
            </w:ins>
          </w:p>
        </w:tc>
        <w:tc>
          <w:tcPr>
            <w:tcW w:w="3600" w:type="dxa"/>
          </w:tcPr>
          <w:p w14:paraId="57FC07BE" w14:textId="77777777" w:rsidR="005D150D" w:rsidRPr="005D150D" w:rsidRDefault="005D150D" w:rsidP="00C45189">
            <w:pPr>
              <w:widowControl w:val="0"/>
              <w:autoSpaceDE w:val="0"/>
              <w:autoSpaceDN w:val="0"/>
              <w:adjustRightInd w:val="0"/>
              <w:spacing w:line="240" w:lineRule="auto"/>
              <w:outlineLvl w:val="3"/>
              <w:rPr>
                <w:ins w:id="158" w:author="Jiang, Xia" w:date="2021-12-16T19:40:00Z"/>
                <w:rFonts w:ascii="Times New Roman" w:hAnsi="Times New Roman"/>
                <w:bCs/>
                <w:sz w:val="24"/>
                <w:szCs w:val="24"/>
                <w:highlight w:val="yellow"/>
                <w:rPrChange w:id="159" w:author="Jiang, Xia" w:date="2021-12-16T19:40:00Z">
                  <w:rPr>
                    <w:ins w:id="160" w:author="Jiang, Xia" w:date="2021-12-16T19:40:00Z"/>
                    <w:rFonts w:ascii="Times New Roman" w:hAnsi="Times New Roman"/>
                    <w:bCs/>
                    <w:sz w:val="24"/>
                    <w:szCs w:val="24"/>
                  </w:rPr>
                </w:rPrChange>
              </w:rPr>
            </w:pPr>
            <w:ins w:id="161" w:author="Jiang, Xia" w:date="2021-12-16T19:40:00Z">
              <w:r w:rsidRPr="005D150D">
                <w:rPr>
                  <w:rFonts w:ascii="Times New Roman" w:hAnsi="Times New Roman"/>
                  <w:bCs/>
                  <w:sz w:val="24"/>
                  <w:szCs w:val="24"/>
                  <w:highlight w:val="yellow"/>
                  <w:rPrChange w:id="162" w:author="Jiang, Xia" w:date="2021-12-16T19:40:00Z">
                    <w:rPr>
                      <w:rFonts w:ascii="Times New Roman" w:hAnsi="Times New Roman"/>
                      <w:bCs/>
                      <w:sz w:val="24"/>
                      <w:szCs w:val="24"/>
                    </w:rPr>
                  </w:rPrChange>
                </w:rPr>
                <w:t>age at diagnosis of the disease</w:t>
              </w:r>
            </w:ins>
          </w:p>
        </w:tc>
        <w:tc>
          <w:tcPr>
            <w:tcW w:w="3150" w:type="dxa"/>
          </w:tcPr>
          <w:p w14:paraId="7AC1E55A" w14:textId="77777777" w:rsidR="005D150D" w:rsidRPr="005D150D" w:rsidRDefault="005D150D" w:rsidP="00C45189">
            <w:pPr>
              <w:widowControl w:val="0"/>
              <w:autoSpaceDE w:val="0"/>
              <w:autoSpaceDN w:val="0"/>
              <w:adjustRightInd w:val="0"/>
              <w:spacing w:line="240" w:lineRule="auto"/>
              <w:outlineLvl w:val="3"/>
              <w:rPr>
                <w:ins w:id="163" w:author="Jiang, Xia" w:date="2021-12-16T19:40:00Z"/>
                <w:rFonts w:ascii="Times New Roman" w:hAnsi="Times New Roman"/>
                <w:bCs/>
                <w:sz w:val="24"/>
                <w:szCs w:val="24"/>
                <w:highlight w:val="yellow"/>
                <w:rPrChange w:id="164" w:author="Jiang, Xia" w:date="2021-12-16T19:40:00Z">
                  <w:rPr>
                    <w:ins w:id="165" w:author="Jiang, Xia" w:date="2021-12-16T19:40:00Z"/>
                    <w:rFonts w:ascii="Times New Roman" w:hAnsi="Times New Roman"/>
                    <w:bCs/>
                    <w:sz w:val="24"/>
                    <w:szCs w:val="24"/>
                  </w:rPr>
                </w:rPrChange>
              </w:rPr>
            </w:pPr>
            <w:ins w:id="166" w:author="Jiang, Xia" w:date="2021-12-16T19:40:00Z">
              <w:r w:rsidRPr="005D150D">
                <w:rPr>
                  <w:rFonts w:ascii="Times New Roman" w:hAnsi="Times New Roman"/>
                  <w:bCs/>
                  <w:sz w:val="24"/>
                  <w:szCs w:val="24"/>
                  <w:highlight w:val="yellow"/>
                  <w:rPrChange w:id="167" w:author="Jiang, Xia" w:date="2021-12-16T19:40:00Z">
                    <w:rPr>
                      <w:rFonts w:ascii="Times New Roman" w:hAnsi="Times New Roman"/>
                      <w:bCs/>
                      <w:sz w:val="24"/>
                      <w:szCs w:val="24"/>
                    </w:rPr>
                  </w:rPrChange>
                </w:rPr>
                <w:t>0-49, 50-69, &gt;69</w:t>
              </w:r>
            </w:ins>
          </w:p>
        </w:tc>
      </w:tr>
      <w:tr w:rsidR="005D150D" w:rsidRPr="005D150D" w14:paraId="07CBD38C" w14:textId="77777777" w:rsidTr="00C45189">
        <w:trPr>
          <w:ins w:id="168" w:author="Jiang, Xia" w:date="2021-12-16T19:40:00Z"/>
        </w:trPr>
        <w:tc>
          <w:tcPr>
            <w:tcW w:w="2520" w:type="dxa"/>
          </w:tcPr>
          <w:p w14:paraId="453C459C" w14:textId="77777777" w:rsidR="005D150D" w:rsidRPr="005D150D" w:rsidRDefault="005D150D" w:rsidP="00C45189">
            <w:pPr>
              <w:widowControl w:val="0"/>
              <w:autoSpaceDE w:val="0"/>
              <w:autoSpaceDN w:val="0"/>
              <w:adjustRightInd w:val="0"/>
              <w:spacing w:line="240" w:lineRule="auto"/>
              <w:outlineLvl w:val="3"/>
              <w:rPr>
                <w:ins w:id="169" w:author="Jiang, Xia" w:date="2021-12-16T19:40:00Z"/>
                <w:rFonts w:ascii="Times New Roman" w:hAnsi="Times New Roman"/>
                <w:bCs/>
                <w:i/>
                <w:sz w:val="24"/>
                <w:szCs w:val="24"/>
                <w:highlight w:val="yellow"/>
                <w:rPrChange w:id="170" w:author="Jiang, Xia" w:date="2021-12-16T19:40:00Z">
                  <w:rPr>
                    <w:ins w:id="171" w:author="Jiang, Xia" w:date="2021-12-16T19:40:00Z"/>
                    <w:rFonts w:ascii="Times New Roman" w:hAnsi="Times New Roman"/>
                    <w:bCs/>
                    <w:i/>
                    <w:sz w:val="24"/>
                    <w:szCs w:val="24"/>
                  </w:rPr>
                </w:rPrChange>
              </w:rPr>
            </w:pPr>
            <w:ins w:id="172" w:author="Jiang, Xia" w:date="2021-12-16T19:40:00Z">
              <w:r w:rsidRPr="005D150D">
                <w:rPr>
                  <w:rFonts w:ascii="Times New Roman" w:hAnsi="Times New Roman"/>
                  <w:bCs/>
                  <w:i/>
                  <w:sz w:val="24"/>
                  <w:szCs w:val="24"/>
                  <w:highlight w:val="yellow"/>
                  <w:rPrChange w:id="173" w:author="Jiang, Xia" w:date="2021-12-16T19:40:00Z">
                    <w:rPr>
                      <w:rFonts w:ascii="Times New Roman" w:hAnsi="Times New Roman"/>
                      <w:bCs/>
                      <w:i/>
                      <w:sz w:val="24"/>
                      <w:szCs w:val="24"/>
                    </w:rPr>
                  </w:rPrChange>
                </w:rPr>
                <w:t>menopausal_status</w:t>
              </w:r>
            </w:ins>
          </w:p>
        </w:tc>
        <w:tc>
          <w:tcPr>
            <w:tcW w:w="3600" w:type="dxa"/>
          </w:tcPr>
          <w:p w14:paraId="34474D03" w14:textId="77777777" w:rsidR="005D150D" w:rsidRPr="005D150D" w:rsidRDefault="005D150D" w:rsidP="00C45189">
            <w:pPr>
              <w:widowControl w:val="0"/>
              <w:autoSpaceDE w:val="0"/>
              <w:autoSpaceDN w:val="0"/>
              <w:adjustRightInd w:val="0"/>
              <w:spacing w:line="240" w:lineRule="auto"/>
              <w:outlineLvl w:val="3"/>
              <w:rPr>
                <w:ins w:id="174" w:author="Jiang, Xia" w:date="2021-12-16T19:40:00Z"/>
                <w:rFonts w:ascii="Times New Roman" w:hAnsi="Times New Roman"/>
                <w:bCs/>
                <w:sz w:val="24"/>
                <w:szCs w:val="24"/>
                <w:highlight w:val="yellow"/>
                <w:rPrChange w:id="175" w:author="Jiang, Xia" w:date="2021-12-16T19:40:00Z">
                  <w:rPr>
                    <w:ins w:id="176" w:author="Jiang, Xia" w:date="2021-12-16T19:40:00Z"/>
                    <w:rFonts w:ascii="Times New Roman" w:hAnsi="Times New Roman"/>
                    <w:bCs/>
                    <w:sz w:val="24"/>
                    <w:szCs w:val="24"/>
                  </w:rPr>
                </w:rPrChange>
              </w:rPr>
            </w:pPr>
            <w:ins w:id="177" w:author="Jiang, Xia" w:date="2021-12-16T19:40:00Z">
              <w:r w:rsidRPr="005D150D">
                <w:rPr>
                  <w:rFonts w:ascii="Times New Roman" w:hAnsi="Times New Roman"/>
                  <w:bCs/>
                  <w:sz w:val="24"/>
                  <w:szCs w:val="24"/>
                  <w:highlight w:val="yellow"/>
                  <w:rPrChange w:id="178" w:author="Jiang, Xia" w:date="2021-12-16T19:40:00Z">
                    <w:rPr>
                      <w:rFonts w:ascii="Times New Roman" w:hAnsi="Times New Roman"/>
                      <w:bCs/>
                      <w:sz w:val="24"/>
                      <w:szCs w:val="24"/>
                    </w:rPr>
                  </w:rPrChange>
                </w:rPr>
                <w:t>inferred menopausal status</w:t>
              </w:r>
            </w:ins>
          </w:p>
        </w:tc>
        <w:tc>
          <w:tcPr>
            <w:tcW w:w="3150" w:type="dxa"/>
          </w:tcPr>
          <w:p w14:paraId="2E622FAD" w14:textId="77777777" w:rsidR="005D150D" w:rsidRPr="005D150D" w:rsidRDefault="005D150D" w:rsidP="00C45189">
            <w:pPr>
              <w:widowControl w:val="0"/>
              <w:autoSpaceDE w:val="0"/>
              <w:autoSpaceDN w:val="0"/>
              <w:adjustRightInd w:val="0"/>
              <w:spacing w:line="240" w:lineRule="auto"/>
              <w:outlineLvl w:val="3"/>
              <w:rPr>
                <w:ins w:id="179" w:author="Jiang, Xia" w:date="2021-12-16T19:40:00Z"/>
                <w:rFonts w:ascii="Times New Roman" w:hAnsi="Times New Roman"/>
                <w:bCs/>
                <w:sz w:val="24"/>
                <w:szCs w:val="24"/>
                <w:highlight w:val="yellow"/>
                <w:rPrChange w:id="180" w:author="Jiang, Xia" w:date="2021-12-16T19:40:00Z">
                  <w:rPr>
                    <w:ins w:id="181" w:author="Jiang, Xia" w:date="2021-12-16T19:40:00Z"/>
                    <w:rFonts w:ascii="Times New Roman" w:hAnsi="Times New Roman"/>
                    <w:bCs/>
                    <w:sz w:val="24"/>
                    <w:szCs w:val="24"/>
                  </w:rPr>
                </w:rPrChange>
              </w:rPr>
            </w:pPr>
            <w:ins w:id="182" w:author="Jiang, Xia" w:date="2021-12-16T19:40:00Z">
              <w:r w:rsidRPr="005D150D">
                <w:rPr>
                  <w:rFonts w:ascii="Times New Roman" w:hAnsi="Times New Roman"/>
                  <w:bCs/>
                  <w:sz w:val="24"/>
                  <w:szCs w:val="24"/>
                  <w:highlight w:val="yellow"/>
                  <w:rPrChange w:id="183" w:author="Jiang, Xia" w:date="2021-12-16T19:40:00Z">
                    <w:rPr>
                      <w:rFonts w:ascii="Times New Roman" w:hAnsi="Times New Roman"/>
                      <w:bCs/>
                      <w:sz w:val="24"/>
                      <w:szCs w:val="24"/>
                    </w:rPr>
                  </w:rPrChange>
                </w:rPr>
                <w:t>pre, post</w:t>
              </w:r>
            </w:ins>
          </w:p>
        </w:tc>
      </w:tr>
      <w:tr w:rsidR="005D150D" w:rsidRPr="005D150D" w14:paraId="70D1DB46" w14:textId="77777777" w:rsidTr="00C45189">
        <w:trPr>
          <w:ins w:id="184" w:author="Jiang, Xia" w:date="2021-12-16T19:40:00Z"/>
        </w:trPr>
        <w:tc>
          <w:tcPr>
            <w:tcW w:w="2520" w:type="dxa"/>
          </w:tcPr>
          <w:p w14:paraId="317F5137" w14:textId="77777777" w:rsidR="005D150D" w:rsidRPr="005D150D" w:rsidRDefault="005D150D" w:rsidP="00C45189">
            <w:pPr>
              <w:widowControl w:val="0"/>
              <w:autoSpaceDE w:val="0"/>
              <w:autoSpaceDN w:val="0"/>
              <w:adjustRightInd w:val="0"/>
              <w:spacing w:line="240" w:lineRule="auto"/>
              <w:outlineLvl w:val="3"/>
              <w:rPr>
                <w:ins w:id="185" w:author="Jiang, Xia" w:date="2021-12-16T19:40:00Z"/>
                <w:rFonts w:ascii="Times New Roman" w:hAnsi="Times New Roman"/>
                <w:bCs/>
                <w:i/>
                <w:sz w:val="24"/>
                <w:szCs w:val="24"/>
                <w:highlight w:val="yellow"/>
                <w:rPrChange w:id="186" w:author="Jiang, Xia" w:date="2021-12-16T19:40:00Z">
                  <w:rPr>
                    <w:ins w:id="187" w:author="Jiang, Xia" w:date="2021-12-16T19:40:00Z"/>
                    <w:rFonts w:ascii="Times New Roman" w:hAnsi="Times New Roman"/>
                    <w:bCs/>
                    <w:i/>
                    <w:sz w:val="24"/>
                    <w:szCs w:val="24"/>
                  </w:rPr>
                </w:rPrChange>
              </w:rPr>
            </w:pPr>
            <w:ins w:id="188" w:author="Jiang, Xia" w:date="2021-12-16T19:40:00Z">
              <w:r w:rsidRPr="005D150D">
                <w:rPr>
                  <w:rFonts w:ascii="Times New Roman" w:hAnsi="Times New Roman"/>
                  <w:bCs/>
                  <w:i/>
                  <w:sz w:val="24"/>
                  <w:szCs w:val="24"/>
                  <w:highlight w:val="yellow"/>
                  <w:rPrChange w:id="189" w:author="Jiang, Xia" w:date="2021-12-16T19:40:00Z">
                    <w:rPr>
                      <w:rFonts w:ascii="Times New Roman" w:hAnsi="Times New Roman"/>
                      <w:bCs/>
                      <w:i/>
                      <w:sz w:val="24"/>
                      <w:szCs w:val="24"/>
                    </w:rPr>
                  </w:rPrChange>
                </w:rPr>
                <w:t>side</w:t>
              </w:r>
            </w:ins>
          </w:p>
        </w:tc>
        <w:tc>
          <w:tcPr>
            <w:tcW w:w="3600" w:type="dxa"/>
          </w:tcPr>
          <w:p w14:paraId="7C5B7D06" w14:textId="77777777" w:rsidR="005D150D" w:rsidRPr="005D150D" w:rsidRDefault="005D150D" w:rsidP="00C45189">
            <w:pPr>
              <w:widowControl w:val="0"/>
              <w:autoSpaceDE w:val="0"/>
              <w:autoSpaceDN w:val="0"/>
              <w:adjustRightInd w:val="0"/>
              <w:spacing w:line="240" w:lineRule="auto"/>
              <w:outlineLvl w:val="3"/>
              <w:rPr>
                <w:ins w:id="190" w:author="Jiang, Xia" w:date="2021-12-16T19:40:00Z"/>
                <w:rFonts w:ascii="Times New Roman" w:hAnsi="Times New Roman"/>
                <w:bCs/>
                <w:sz w:val="24"/>
                <w:szCs w:val="24"/>
                <w:highlight w:val="yellow"/>
                <w:rPrChange w:id="191" w:author="Jiang, Xia" w:date="2021-12-16T19:40:00Z">
                  <w:rPr>
                    <w:ins w:id="192" w:author="Jiang, Xia" w:date="2021-12-16T19:40:00Z"/>
                    <w:rFonts w:ascii="Times New Roman" w:hAnsi="Times New Roman"/>
                    <w:bCs/>
                    <w:sz w:val="24"/>
                    <w:szCs w:val="24"/>
                  </w:rPr>
                </w:rPrChange>
              </w:rPr>
            </w:pPr>
            <w:ins w:id="193" w:author="Jiang, Xia" w:date="2021-12-16T19:40:00Z">
              <w:r w:rsidRPr="005D150D">
                <w:rPr>
                  <w:rFonts w:ascii="Times New Roman" w:hAnsi="Times New Roman"/>
                  <w:bCs/>
                  <w:sz w:val="24"/>
                  <w:szCs w:val="24"/>
                  <w:highlight w:val="yellow"/>
                  <w:rPrChange w:id="194" w:author="Jiang, Xia" w:date="2021-12-16T19:40:00Z">
                    <w:rPr>
                      <w:rFonts w:ascii="Times New Roman" w:hAnsi="Times New Roman"/>
                      <w:bCs/>
                      <w:sz w:val="24"/>
                      <w:szCs w:val="24"/>
                    </w:rPr>
                  </w:rPrChange>
                </w:rPr>
                <w:t xml:space="preserve">side of tumor </w:t>
              </w:r>
            </w:ins>
          </w:p>
        </w:tc>
        <w:tc>
          <w:tcPr>
            <w:tcW w:w="3150" w:type="dxa"/>
          </w:tcPr>
          <w:p w14:paraId="5CD84B69" w14:textId="77777777" w:rsidR="005D150D" w:rsidRPr="005D150D" w:rsidRDefault="005D150D" w:rsidP="00C45189">
            <w:pPr>
              <w:widowControl w:val="0"/>
              <w:autoSpaceDE w:val="0"/>
              <w:autoSpaceDN w:val="0"/>
              <w:adjustRightInd w:val="0"/>
              <w:spacing w:line="240" w:lineRule="auto"/>
              <w:outlineLvl w:val="3"/>
              <w:rPr>
                <w:ins w:id="195" w:author="Jiang, Xia" w:date="2021-12-16T19:40:00Z"/>
                <w:rFonts w:ascii="Times New Roman" w:hAnsi="Times New Roman"/>
                <w:bCs/>
                <w:sz w:val="24"/>
                <w:szCs w:val="24"/>
                <w:highlight w:val="yellow"/>
                <w:rPrChange w:id="196" w:author="Jiang, Xia" w:date="2021-12-16T19:40:00Z">
                  <w:rPr>
                    <w:ins w:id="197" w:author="Jiang, Xia" w:date="2021-12-16T19:40:00Z"/>
                    <w:rFonts w:ascii="Times New Roman" w:hAnsi="Times New Roman"/>
                    <w:bCs/>
                    <w:sz w:val="24"/>
                    <w:szCs w:val="24"/>
                  </w:rPr>
                </w:rPrChange>
              </w:rPr>
            </w:pPr>
            <w:ins w:id="198" w:author="Jiang, Xia" w:date="2021-12-16T19:40:00Z">
              <w:r w:rsidRPr="005D150D">
                <w:rPr>
                  <w:rFonts w:ascii="Times New Roman" w:hAnsi="Times New Roman"/>
                  <w:bCs/>
                  <w:sz w:val="24"/>
                  <w:szCs w:val="24"/>
                  <w:highlight w:val="yellow"/>
                  <w:rPrChange w:id="199" w:author="Jiang, Xia" w:date="2021-12-16T19:40:00Z">
                    <w:rPr>
                      <w:rFonts w:ascii="Times New Roman" w:hAnsi="Times New Roman"/>
                      <w:bCs/>
                      <w:sz w:val="24"/>
                      <w:szCs w:val="24"/>
                    </w:rPr>
                  </w:rPrChange>
                </w:rPr>
                <w:t>left, right</w:t>
              </w:r>
            </w:ins>
          </w:p>
        </w:tc>
      </w:tr>
      <w:tr w:rsidR="005D150D" w:rsidRPr="005D150D" w14:paraId="6F281335" w14:textId="77777777" w:rsidTr="00C45189">
        <w:trPr>
          <w:ins w:id="200" w:author="Jiang, Xia" w:date="2021-12-16T19:40:00Z"/>
        </w:trPr>
        <w:tc>
          <w:tcPr>
            <w:tcW w:w="2520" w:type="dxa"/>
          </w:tcPr>
          <w:p w14:paraId="3DD60E5B" w14:textId="77777777" w:rsidR="005D150D" w:rsidRPr="005D150D" w:rsidRDefault="005D150D" w:rsidP="00C45189">
            <w:pPr>
              <w:widowControl w:val="0"/>
              <w:autoSpaceDE w:val="0"/>
              <w:autoSpaceDN w:val="0"/>
              <w:adjustRightInd w:val="0"/>
              <w:spacing w:line="240" w:lineRule="auto"/>
              <w:outlineLvl w:val="3"/>
              <w:rPr>
                <w:ins w:id="201" w:author="Jiang, Xia" w:date="2021-12-16T19:40:00Z"/>
                <w:rFonts w:ascii="Times New Roman" w:hAnsi="Times New Roman"/>
                <w:bCs/>
                <w:i/>
                <w:sz w:val="24"/>
                <w:szCs w:val="24"/>
                <w:highlight w:val="yellow"/>
                <w:rPrChange w:id="202" w:author="Jiang, Xia" w:date="2021-12-16T19:40:00Z">
                  <w:rPr>
                    <w:ins w:id="203" w:author="Jiang, Xia" w:date="2021-12-16T19:40:00Z"/>
                    <w:rFonts w:ascii="Times New Roman" w:hAnsi="Times New Roman"/>
                    <w:bCs/>
                    <w:i/>
                    <w:sz w:val="24"/>
                    <w:szCs w:val="24"/>
                  </w:rPr>
                </w:rPrChange>
              </w:rPr>
            </w:pPr>
            <w:ins w:id="204" w:author="Jiang, Xia" w:date="2021-12-16T19:40:00Z">
              <w:r w:rsidRPr="005D150D">
                <w:rPr>
                  <w:rFonts w:ascii="Times New Roman" w:hAnsi="Times New Roman"/>
                  <w:bCs/>
                  <w:i/>
                  <w:sz w:val="24"/>
                  <w:szCs w:val="24"/>
                  <w:highlight w:val="yellow"/>
                  <w:rPrChange w:id="205" w:author="Jiang, Xia" w:date="2021-12-16T19:40:00Z">
                    <w:rPr>
                      <w:rFonts w:ascii="Times New Roman" w:hAnsi="Times New Roman"/>
                      <w:bCs/>
                      <w:i/>
                      <w:sz w:val="24"/>
                      <w:szCs w:val="24"/>
                    </w:rPr>
                  </w:rPrChange>
                </w:rPr>
                <w:t>TNEG</w:t>
              </w:r>
            </w:ins>
          </w:p>
        </w:tc>
        <w:tc>
          <w:tcPr>
            <w:tcW w:w="3600" w:type="dxa"/>
          </w:tcPr>
          <w:p w14:paraId="57F191B3" w14:textId="77777777" w:rsidR="005D150D" w:rsidRPr="005D150D" w:rsidRDefault="005D150D" w:rsidP="00C45189">
            <w:pPr>
              <w:widowControl w:val="0"/>
              <w:autoSpaceDE w:val="0"/>
              <w:autoSpaceDN w:val="0"/>
              <w:adjustRightInd w:val="0"/>
              <w:spacing w:line="240" w:lineRule="auto"/>
              <w:outlineLvl w:val="3"/>
              <w:rPr>
                <w:ins w:id="206" w:author="Jiang, Xia" w:date="2021-12-16T19:40:00Z"/>
                <w:rFonts w:ascii="Times New Roman" w:hAnsi="Times New Roman"/>
                <w:bCs/>
                <w:sz w:val="24"/>
                <w:szCs w:val="24"/>
                <w:highlight w:val="yellow"/>
                <w:rPrChange w:id="207" w:author="Jiang, Xia" w:date="2021-12-16T19:40:00Z">
                  <w:rPr>
                    <w:ins w:id="208" w:author="Jiang, Xia" w:date="2021-12-16T19:40:00Z"/>
                    <w:rFonts w:ascii="Times New Roman" w:hAnsi="Times New Roman"/>
                    <w:bCs/>
                    <w:sz w:val="24"/>
                    <w:szCs w:val="24"/>
                  </w:rPr>
                </w:rPrChange>
              </w:rPr>
            </w:pPr>
            <w:ins w:id="209" w:author="Jiang, Xia" w:date="2021-12-16T19:40:00Z">
              <w:r w:rsidRPr="005D150D">
                <w:rPr>
                  <w:rFonts w:ascii="Times New Roman" w:hAnsi="Times New Roman"/>
                  <w:bCs/>
                  <w:iCs/>
                  <w:sz w:val="24"/>
                  <w:szCs w:val="24"/>
                  <w:highlight w:val="yellow"/>
                  <w:rPrChange w:id="210" w:author="Jiang, Xia" w:date="2021-12-16T19:40:00Z">
                    <w:rPr>
                      <w:rFonts w:ascii="Times New Roman" w:hAnsi="Times New Roman"/>
                      <w:bCs/>
                      <w:iCs/>
                      <w:sz w:val="24"/>
                      <w:szCs w:val="24"/>
                    </w:rPr>
                  </w:rPrChange>
                </w:rPr>
                <w:t>triple negative status in terms of patient being ER, PR, and HER2 negative</w:t>
              </w:r>
            </w:ins>
          </w:p>
        </w:tc>
        <w:tc>
          <w:tcPr>
            <w:tcW w:w="3150" w:type="dxa"/>
          </w:tcPr>
          <w:p w14:paraId="696F554B" w14:textId="77777777" w:rsidR="005D150D" w:rsidRPr="005D150D" w:rsidRDefault="005D150D" w:rsidP="00C45189">
            <w:pPr>
              <w:widowControl w:val="0"/>
              <w:autoSpaceDE w:val="0"/>
              <w:autoSpaceDN w:val="0"/>
              <w:adjustRightInd w:val="0"/>
              <w:spacing w:line="240" w:lineRule="auto"/>
              <w:outlineLvl w:val="3"/>
              <w:rPr>
                <w:ins w:id="211" w:author="Jiang, Xia" w:date="2021-12-16T19:40:00Z"/>
                <w:rFonts w:ascii="Times New Roman" w:hAnsi="Times New Roman"/>
                <w:bCs/>
                <w:sz w:val="24"/>
                <w:szCs w:val="24"/>
                <w:highlight w:val="yellow"/>
                <w:rPrChange w:id="212" w:author="Jiang, Xia" w:date="2021-12-16T19:40:00Z">
                  <w:rPr>
                    <w:ins w:id="213" w:author="Jiang, Xia" w:date="2021-12-16T19:40:00Z"/>
                    <w:rFonts w:ascii="Times New Roman" w:hAnsi="Times New Roman"/>
                    <w:bCs/>
                    <w:sz w:val="24"/>
                    <w:szCs w:val="24"/>
                  </w:rPr>
                </w:rPrChange>
              </w:rPr>
            </w:pPr>
            <w:ins w:id="214" w:author="Jiang, Xia" w:date="2021-12-16T19:40:00Z">
              <w:r w:rsidRPr="005D150D">
                <w:rPr>
                  <w:rFonts w:ascii="Times New Roman" w:hAnsi="Times New Roman"/>
                  <w:bCs/>
                  <w:iCs/>
                  <w:sz w:val="24"/>
                  <w:szCs w:val="24"/>
                  <w:highlight w:val="yellow"/>
                  <w:rPrChange w:id="215" w:author="Jiang, Xia" w:date="2021-12-16T19:40:00Z">
                    <w:rPr>
                      <w:rFonts w:ascii="Times New Roman" w:hAnsi="Times New Roman"/>
                      <w:bCs/>
                      <w:iCs/>
                      <w:sz w:val="24"/>
                      <w:szCs w:val="24"/>
                    </w:rPr>
                  </w:rPrChange>
                </w:rPr>
                <w:t>yes, no</w:t>
              </w:r>
            </w:ins>
          </w:p>
        </w:tc>
      </w:tr>
      <w:tr w:rsidR="005D150D" w:rsidRPr="005D150D" w14:paraId="71FA1E1A" w14:textId="77777777" w:rsidTr="00C45189">
        <w:trPr>
          <w:ins w:id="216" w:author="Jiang, Xia" w:date="2021-12-16T19:40:00Z"/>
        </w:trPr>
        <w:tc>
          <w:tcPr>
            <w:tcW w:w="2520" w:type="dxa"/>
          </w:tcPr>
          <w:p w14:paraId="6F75C6D8" w14:textId="77777777" w:rsidR="005D150D" w:rsidRPr="005D150D" w:rsidRDefault="005D150D" w:rsidP="00C45189">
            <w:pPr>
              <w:widowControl w:val="0"/>
              <w:autoSpaceDE w:val="0"/>
              <w:autoSpaceDN w:val="0"/>
              <w:adjustRightInd w:val="0"/>
              <w:spacing w:line="240" w:lineRule="auto"/>
              <w:outlineLvl w:val="3"/>
              <w:rPr>
                <w:ins w:id="217" w:author="Jiang, Xia" w:date="2021-12-16T19:40:00Z"/>
                <w:rFonts w:ascii="Times New Roman" w:hAnsi="Times New Roman"/>
                <w:bCs/>
                <w:i/>
                <w:sz w:val="24"/>
                <w:szCs w:val="24"/>
                <w:highlight w:val="yellow"/>
                <w:rPrChange w:id="218" w:author="Jiang, Xia" w:date="2021-12-16T19:40:00Z">
                  <w:rPr>
                    <w:ins w:id="219" w:author="Jiang, Xia" w:date="2021-12-16T19:40:00Z"/>
                    <w:rFonts w:ascii="Times New Roman" w:hAnsi="Times New Roman"/>
                    <w:bCs/>
                    <w:i/>
                    <w:sz w:val="24"/>
                    <w:szCs w:val="24"/>
                  </w:rPr>
                </w:rPrChange>
              </w:rPr>
            </w:pPr>
            <w:ins w:id="220" w:author="Jiang, Xia" w:date="2021-12-16T19:40:00Z">
              <w:r w:rsidRPr="005D150D">
                <w:rPr>
                  <w:rFonts w:ascii="Times New Roman" w:hAnsi="Times New Roman"/>
                  <w:bCs/>
                  <w:i/>
                  <w:sz w:val="24"/>
                  <w:szCs w:val="24"/>
                  <w:highlight w:val="yellow"/>
                  <w:rPrChange w:id="221" w:author="Jiang, Xia" w:date="2021-12-16T19:40:00Z">
                    <w:rPr>
                      <w:rFonts w:ascii="Times New Roman" w:hAnsi="Times New Roman"/>
                      <w:bCs/>
                      <w:i/>
                      <w:sz w:val="24"/>
                      <w:szCs w:val="24"/>
                    </w:rPr>
                  </w:rPrChange>
                </w:rPr>
                <w:t>ER</w:t>
              </w:r>
            </w:ins>
          </w:p>
        </w:tc>
        <w:tc>
          <w:tcPr>
            <w:tcW w:w="3600" w:type="dxa"/>
          </w:tcPr>
          <w:p w14:paraId="145A5092" w14:textId="77777777" w:rsidR="005D150D" w:rsidRPr="005D150D" w:rsidRDefault="005D150D" w:rsidP="00C45189">
            <w:pPr>
              <w:widowControl w:val="0"/>
              <w:autoSpaceDE w:val="0"/>
              <w:autoSpaceDN w:val="0"/>
              <w:adjustRightInd w:val="0"/>
              <w:spacing w:line="240" w:lineRule="auto"/>
              <w:outlineLvl w:val="3"/>
              <w:rPr>
                <w:ins w:id="222" w:author="Jiang, Xia" w:date="2021-12-16T19:40:00Z"/>
                <w:rFonts w:ascii="Times New Roman" w:hAnsi="Times New Roman"/>
                <w:bCs/>
                <w:iCs/>
                <w:sz w:val="24"/>
                <w:szCs w:val="24"/>
                <w:highlight w:val="yellow"/>
                <w:rPrChange w:id="223" w:author="Jiang, Xia" w:date="2021-12-16T19:40:00Z">
                  <w:rPr>
                    <w:ins w:id="224" w:author="Jiang, Xia" w:date="2021-12-16T19:40:00Z"/>
                    <w:rFonts w:ascii="Times New Roman" w:hAnsi="Times New Roman"/>
                    <w:bCs/>
                    <w:iCs/>
                    <w:sz w:val="24"/>
                    <w:szCs w:val="24"/>
                  </w:rPr>
                </w:rPrChange>
              </w:rPr>
            </w:pPr>
            <w:ins w:id="225" w:author="Jiang, Xia" w:date="2021-12-16T19:40:00Z">
              <w:r w:rsidRPr="005D150D">
                <w:rPr>
                  <w:rFonts w:ascii="Times New Roman" w:hAnsi="Times New Roman"/>
                  <w:bCs/>
                  <w:iCs/>
                  <w:sz w:val="24"/>
                  <w:szCs w:val="24"/>
                  <w:highlight w:val="yellow"/>
                  <w:rPrChange w:id="226" w:author="Jiang, Xia" w:date="2021-12-16T19:40:00Z">
                    <w:rPr>
                      <w:rFonts w:ascii="Times New Roman" w:hAnsi="Times New Roman"/>
                      <w:bCs/>
                      <w:iCs/>
                      <w:sz w:val="24"/>
                      <w:szCs w:val="24"/>
                    </w:rPr>
                  </w:rPrChange>
                </w:rPr>
                <w:t>estrogen receptor expression</w:t>
              </w:r>
            </w:ins>
          </w:p>
        </w:tc>
        <w:tc>
          <w:tcPr>
            <w:tcW w:w="3150" w:type="dxa"/>
          </w:tcPr>
          <w:p w14:paraId="67D1AD81" w14:textId="77777777" w:rsidR="005D150D" w:rsidRPr="005D150D" w:rsidRDefault="005D150D" w:rsidP="00C45189">
            <w:pPr>
              <w:widowControl w:val="0"/>
              <w:autoSpaceDE w:val="0"/>
              <w:autoSpaceDN w:val="0"/>
              <w:adjustRightInd w:val="0"/>
              <w:spacing w:line="240" w:lineRule="auto"/>
              <w:outlineLvl w:val="3"/>
              <w:rPr>
                <w:ins w:id="227" w:author="Jiang, Xia" w:date="2021-12-16T19:40:00Z"/>
                <w:rFonts w:ascii="Times New Roman" w:hAnsi="Times New Roman"/>
                <w:bCs/>
                <w:iCs/>
                <w:sz w:val="24"/>
                <w:szCs w:val="24"/>
                <w:highlight w:val="yellow"/>
                <w:rPrChange w:id="228" w:author="Jiang, Xia" w:date="2021-12-16T19:40:00Z">
                  <w:rPr>
                    <w:ins w:id="229" w:author="Jiang, Xia" w:date="2021-12-16T19:40:00Z"/>
                    <w:rFonts w:ascii="Times New Roman" w:hAnsi="Times New Roman"/>
                    <w:bCs/>
                    <w:iCs/>
                    <w:sz w:val="24"/>
                    <w:szCs w:val="24"/>
                  </w:rPr>
                </w:rPrChange>
              </w:rPr>
            </w:pPr>
            <w:ins w:id="230" w:author="Jiang, Xia" w:date="2021-12-16T19:40:00Z">
              <w:r w:rsidRPr="005D150D">
                <w:rPr>
                  <w:rFonts w:ascii="Times New Roman" w:hAnsi="Times New Roman"/>
                  <w:bCs/>
                  <w:iCs/>
                  <w:sz w:val="24"/>
                  <w:szCs w:val="24"/>
                  <w:highlight w:val="yellow"/>
                  <w:rPrChange w:id="231" w:author="Jiang, Xia" w:date="2021-12-16T19:40:00Z">
                    <w:rPr>
                      <w:rFonts w:ascii="Times New Roman" w:hAnsi="Times New Roman"/>
                      <w:bCs/>
                      <w:iCs/>
                      <w:sz w:val="24"/>
                      <w:szCs w:val="24"/>
                    </w:rPr>
                  </w:rPrChange>
                </w:rPr>
                <w:t>neg, pos, low pos</w:t>
              </w:r>
            </w:ins>
          </w:p>
        </w:tc>
      </w:tr>
      <w:tr w:rsidR="005D150D" w:rsidRPr="005D150D" w14:paraId="232FF9E0" w14:textId="77777777" w:rsidTr="00C45189">
        <w:trPr>
          <w:ins w:id="232" w:author="Jiang, Xia" w:date="2021-12-16T19:40:00Z"/>
        </w:trPr>
        <w:tc>
          <w:tcPr>
            <w:tcW w:w="2520" w:type="dxa"/>
          </w:tcPr>
          <w:p w14:paraId="2361CF65" w14:textId="77777777" w:rsidR="005D150D" w:rsidRPr="005D150D" w:rsidRDefault="005D150D" w:rsidP="00C45189">
            <w:pPr>
              <w:widowControl w:val="0"/>
              <w:autoSpaceDE w:val="0"/>
              <w:autoSpaceDN w:val="0"/>
              <w:adjustRightInd w:val="0"/>
              <w:spacing w:line="240" w:lineRule="auto"/>
              <w:outlineLvl w:val="3"/>
              <w:rPr>
                <w:ins w:id="233" w:author="Jiang, Xia" w:date="2021-12-16T19:40:00Z"/>
                <w:rFonts w:ascii="Times New Roman" w:hAnsi="Times New Roman"/>
                <w:bCs/>
                <w:i/>
                <w:sz w:val="24"/>
                <w:szCs w:val="24"/>
                <w:highlight w:val="yellow"/>
                <w:rPrChange w:id="234" w:author="Jiang, Xia" w:date="2021-12-16T19:40:00Z">
                  <w:rPr>
                    <w:ins w:id="235" w:author="Jiang, Xia" w:date="2021-12-16T19:40:00Z"/>
                    <w:rFonts w:ascii="Times New Roman" w:hAnsi="Times New Roman"/>
                    <w:bCs/>
                    <w:i/>
                    <w:sz w:val="24"/>
                    <w:szCs w:val="24"/>
                  </w:rPr>
                </w:rPrChange>
              </w:rPr>
            </w:pPr>
            <w:ins w:id="236" w:author="Jiang, Xia" w:date="2021-12-16T19:40:00Z">
              <w:r w:rsidRPr="005D150D">
                <w:rPr>
                  <w:rFonts w:ascii="Times New Roman" w:hAnsi="Times New Roman"/>
                  <w:bCs/>
                  <w:i/>
                  <w:sz w:val="24"/>
                  <w:szCs w:val="24"/>
                  <w:highlight w:val="yellow"/>
                  <w:rPrChange w:id="237" w:author="Jiang, Xia" w:date="2021-12-16T19:40:00Z">
                    <w:rPr>
                      <w:rFonts w:ascii="Times New Roman" w:hAnsi="Times New Roman"/>
                      <w:bCs/>
                      <w:i/>
                      <w:sz w:val="24"/>
                      <w:szCs w:val="24"/>
                    </w:rPr>
                  </w:rPrChange>
                </w:rPr>
                <w:t>ER_percent</w:t>
              </w:r>
            </w:ins>
          </w:p>
        </w:tc>
        <w:tc>
          <w:tcPr>
            <w:tcW w:w="3600" w:type="dxa"/>
          </w:tcPr>
          <w:p w14:paraId="7A5E2A95" w14:textId="77777777" w:rsidR="005D150D" w:rsidRPr="005D150D" w:rsidRDefault="005D150D" w:rsidP="00C45189">
            <w:pPr>
              <w:widowControl w:val="0"/>
              <w:autoSpaceDE w:val="0"/>
              <w:autoSpaceDN w:val="0"/>
              <w:adjustRightInd w:val="0"/>
              <w:spacing w:line="240" w:lineRule="auto"/>
              <w:outlineLvl w:val="3"/>
              <w:rPr>
                <w:ins w:id="238" w:author="Jiang, Xia" w:date="2021-12-16T19:40:00Z"/>
                <w:rFonts w:ascii="Times New Roman" w:hAnsi="Times New Roman"/>
                <w:bCs/>
                <w:iCs/>
                <w:sz w:val="24"/>
                <w:szCs w:val="24"/>
                <w:highlight w:val="yellow"/>
                <w:rPrChange w:id="239" w:author="Jiang, Xia" w:date="2021-12-16T19:40:00Z">
                  <w:rPr>
                    <w:ins w:id="240" w:author="Jiang, Xia" w:date="2021-12-16T19:40:00Z"/>
                    <w:rFonts w:ascii="Times New Roman" w:hAnsi="Times New Roman"/>
                    <w:bCs/>
                    <w:iCs/>
                    <w:sz w:val="24"/>
                    <w:szCs w:val="24"/>
                  </w:rPr>
                </w:rPrChange>
              </w:rPr>
            </w:pPr>
            <w:ins w:id="241" w:author="Jiang, Xia" w:date="2021-12-16T19:40:00Z">
              <w:r w:rsidRPr="005D150D">
                <w:rPr>
                  <w:rFonts w:ascii="Times New Roman" w:hAnsi="Times New Roman"/>
                  <w:bCs/>
                  <w:iCs/>
                  <w:sz w:val="24"/>
                  <w:szCs w:val="24"/>
                  <w:highlight w:val="yellow"/>
                  <w:rPrChange w:id="242" w:author="Jiang, Xia" w:date="2021-12-16T19:40:00Z">
                    <w:rPr>
                      <w:rFonts w:ascii="Times New Roman" w:hAnsi="Times New Roman"/>
                      <w:bCs/>
                      <w:iCs/>
                      <w:sz w:val="24"/>
                      <w:szCs w:val="24"/>
                    </w:rPr>
                  </w:rPrChange>
                </w:rPr>
                <w:t>percent of cell stain pos for ER receptors</w:t>
              </w:r>
            </w:ins>
          </w:p>
        </w:tc>
        <w:tc>
          <w:tcPr>
            <w:tcW w:w="3150" w:type="dxa"/>
          </w:tcPr>
          <w:p w14:paraId="09948E9E" w14:textId="77777777" w:rsidR="005D150D" w:rsidRPr="005D150D" w:rsidRDefault="005D150D" w:rsidP="00C45189">
            <w:pPr>
              <w:widowControl w:val="0"/>
              <w:autoSpaceDE w:val="0"/>
              <w:autoSpaceDN w:val="0"/>
              <w:adjustRightInd w:val="0"/>
              <w:spacing w:line="240" w:lineRule="auto"/>
              <w:outlineLvl w:val="3"/>
              <w:rPr>
                <w:ins w:id="243" w:author="Jiang, Xia" w:date="2021-12-16T19:40:00Z"/>
                <w:rFonts w:ascii="Times New Roman" w:hAnsi="Times New Roman"/>
                <w:bCs/>
                <w:iCs/>
                <w:sz w:val="24"/>
                <w:szCs w:val="24"/>
                <w:highlight w:val="yellow"/>
                <w:rPrChange w:id="244" w:author="Jiang, Xia" w:date="2021-12-16T19:40:00Z">
                  <w:rPr>
                    <w:ins w:id="245" w:author="Jiang, Xia" w:date="2021-12-16T19:40:00Z"/>
                    <w:rFonts w:ascii="Times New Roman" w:hAnsi="Times New Roman"/>
                    <w:bCs/>
                    <w:iCs/>
                    <w:sz w:val="24"/>
                    <w:szCs w:val="24"/>
                  </w:rPr>
                </w:rPrChange>
              </w:rPr>
            </w:pPr>
            <w:ins w:id="246" w:author="Jiang, Xia" w:date="2021-12-16T19:40:00Z">
              <w:r w:rsidRPr="005D150D">
                <w:rPr>
                  <w:rFonts w:ascii="Times New Roman" w:hAnsi="Times New Roman"/>
                  <w:bCs/>
                  <w:iCs/>
                  <w:sz w:val="24"/>
                  <w:szCs w:val="24"/>
                  <w:highlight w:val="yellow"/>
                  <w:rPrChange w:id="247" w:author="Jiang, Xia" w:date="2021-12-16T19:40:00Z">
                    <w:rPr>
                      <w:rFonts w:ascii="Times New Roman" w:hAnsi="Times New Roman"/>
                      <w:bCs/>
                      <w:iCs/>
                      <w:sz w:val="24"/>
                      <w:szCs w:val="24"/>
                    </w:rPr>
                  </w:rPrChange>
                </w:rPr>
                <w:t>0-20, 20-90, 90-100</w:t>
              </w:r>
            </w:ins>
          </w:p>
        </w:tc>
      </w:tr>
      <w:tr w:rsidR="005D150D" w:rsidRPr="005D150D" w14:paraId="7BF2B955" w14:textId="77777777" w:rsidTr="00C45189">
        <w:trPr>
          <w:ins w:id="248" w:author="Jiang, Xia" w:date="2021-12-16T19:40:00Z"/>
        </w:trPr>
        <w:tc>
          <w:tcPr>
            <w:tcW w:w="2520" w:type="dxa"/>
          </w:tcPr>
          <w:p w14:paraId="0291BBE1" w14:textId="77777777" w:rsidR="005D150D" w:rsidRPr="005D150D" w:rsidRDefault="005D150D" w:rsidP="00C45189">
            <w:pPr>
              <w:widowControl w:val="0"/>
              <w:autoSpaceDE w:val="0"/>
              <w:autoSpaceDN w:val="0"/>
              <w:adjustRightInd w:val="0"/>
              <w:spacing w:line="240" w:lineRule="auto"/>
              <w:outlineLvl w:val="3"/>
              <w:rPr>
                <w:ins w:id="249" w:author="Jiang, Xia" w:date="2021-12-16T19:40:00Z"/>
                <w:rFonts w:ascii="Times New Roman" w:hAnsi="Times New Roman"/>
                <w:bCs/>
                <w:i/>
                <w:sz w:val="24"/>
                <w:szCs w:val="24"/>
                <w:highlight w:val="yellow"/>
                <w:rPrChange w:id="250" w:author="Jiang, Xia" w:date="2021-12-16T19:40:00Z">
                  <w:rPr>
                    <w:ins w:id="251" w:author="Jiang, Xia" w:date="2021-12-16T19:40:00Z"/>
                    <w:rFonts w:ascii="Times New Roman" w:hAnsi="Times New Roman"/>
                    <w:bCs/>
                    <w:i/>
                    <w:sz w:val="24"/>
                    <w:szCs w:val="24"/>
                  </w:rPr>
                </w:rPrChange>
              </w:rPr>
            </w:pPr>
            <w:ins w:id="252" w:author="Jiang, Xia" w:date="2021-12-16T19:40:00Z">
              <w:r w:rsidRPr="005D150D">
                <w:rPr>
                  <w:rFonts w:ascii="Times New Roman" w:hAnsi="Times New Roman"/>
                  <w:bCs/>
                  <w:i/>
                  <w:sz w:val="24"/>
                  <w:szCs w:val="24"/>
                  <w:highlight w:val="yellow"/>
                  <w:rPrChange w:id="253" w:author="Jiang, Xia" w:date="2021-12-16T19:40:00Z">
                    <w:rPr>
                      <w:rFonts w:ascii="Times New Roman" w:hAnsi="Times New Roman"/>
                      <w:bCs/>
                      <w:i/>
                      <w:sz w:val="24"/>
                      <w:szCs w:val="24"/>
                    </w:rPr>
                  </w:rPrChange>
                </w:rPr>
                <w:t>PR</w:t>
              </w:r>
            </w:ins>
          </w:p>
        </w:tc>
        <w:tc>
          <w:tcPr>
            <w:tcW w:w="3600" w:type="dxa"/>
          </w:tcPr>
          <w:p w14:paraId="2BE14E60" w14:textId="77777777" w:rsidR="005D150D" w:rsidRPr="005D150D" w:rsidRDefault="005D150D" w:rsidP="00C45189">
            <w:pPr>
              <w:widowControl w:val="0"/>
              <w:autoSpaceDE w:val="0"/>
              <w:autoSpaceDN w:val="0"/>
              <w:adjustRightInd w:val="0"/>
              <w:spacing w:line="240" w:lineRule="auto"/>
              <w:outlineLvl w:val="3"/>
              <w:rPr>
                <w:ins w:id="254" w:author="Jiang, Xia" w:date="2021-12-16T19:40:00Z"/>
                <w:rFonts w:ascii="Times New Roman" w:hAnsi="Times New Roman"/>
                <w:bCs/>
                <w:iCs/>
                <w:sz w:val="24"/>
                <w:szCs w:val="24"/>
                <w:highlight w:val="yellow"/>
                <w:rPrChange w:id="255" w:author="Jiang, Xia" w:date="2021-12-16T19:40:00Z">
                  <w:rPr>
                    <w:ins w:id="256" w:author="Jiang, Xia" w:date="2021-12-16T19:40:00Z"/>
                    <w:rFonts w:ascii="Times New Roman" w:hAnsi="Times New Roman"/>
                    <w:bCs/>
                    <w:iCs/>
                    <w:sz w:val="24"/>
                    <w:szCs w:val="24"/>
                  </w:rPr>
                </w:rPrChange>
              </w:rPr>
            </w:pPr>
            <w:ins w:id="257" w:author="Jiang, Xia" w:date="2021-12-16T19:40:00Z">
              <w:r w:rsidRPr="005D150D">
                <w:rPr>
                  <w:rFonts w:ascii="Times New Roman" w:hAnsi="Times New Roman"/>
                  <w:bCs/>
                  <w:sz w:val="24"/>
                  <w:szCs w:val="24"/>
                  <w:highlight w:val="yellow"/>
                  <w:rPrChange w:id="258" w:author="Jiang, Xia" w:date="2021-12-16T19:40:00Z">
                    <w:rPr>
                      <w:rFonts w:ascii="Times New Roman" w:hAnsi="Times New Roman"/>
                      <w:bCs/>
                      <w:sz w:val="24"/>
                      <w:szCs w:val="24"/>
                    </w:rPr>
                  </w:rPrChange>
                </w:rPr>
                <w:t>progesterone receptor expression</w:t>
              </w:r>
            </w:ins>
          </w:p>
        </w:tc>
        <w:tc>
          <w:tcPr>
            <w:tcW w:w="3150" w:type="dxa"/>
          </w:tcPr>
          <w:p w14:paraId="7D889616" w14:textId="77777777" w:rsidR="005D150D" w:rsidRPr="005D150D" w:rsidRDefault="005D150D" w:rsidP="00C45189">
            <w:pPr>
              <w:widowControl w:val="0"/>
              <w:autoSpaceDE w:val="0"/>
              <w:autoSpaceDN w:val="0"/>
              <w:adjustRightInd w:val="0"/>
              <w:spacing w:line="240" w:lineRule="auto"/>
              <w:outlineLvl w:val="3"/>
              <w:rPr>
                <w:ins w:id="259" w:author="Jiang, Xia" w:date="2021-12-16T19:40:00Z"/>
                <w:rFonts w:ascii="Times New Roman" w:hAnsi="Times New Roman"/>
                <w:bCs/>
                <w:iCs/>
                <w:sz w:val="24"/>
                <w:szCs w:val="24"/>
                <w:highlight w:val="yellow"/>
                <w:rPrChange w:id="260" w:author="Jiang, Xia" w:date="2021-12-16T19:40:00Z">
                  <w:rPr>
                    <w:ins w:id="261" w:author="Jiang, Xia" w:date="2021-12-16T19:40:00Z"/>
                    <w:rFonts w:ascii="Times New Roman" w:hAnsi="Times New Roman"/>
                    <w:bCs/>
                    <w:iCs/>
                    <w:sz w:val="24"/>
                    <w:szCs w:val="24"/>
                  </w:rPr>
                </w:rPrChange>
              </w:rPr>
            </w:pPr>
            <w:ins w:id="262" w:author="Jiang, Xia" w:date="2021-12-16T19:40:00Z">
              <w:r w:rsidRPr="005D150D">
                <w:rPr>
                  <w:rFonts w:ascii="Times New Roman" w:hAnsi="Times New Roman"/>
                  <w:bCs/>
                  <w:sz w:val="24"/>
                  <w:szCs w:val="24"/>
                  <w:highlight w:val="yellow"/>
                  <w:rPrChange w:id="263" w:author="Jiang, Xia" w:date="2021-12-16T19:40:00Z">
                    <w:rPr>
                      <w:rFonts w:ascii="Times New Roman" w:hAnsi="Times New Roman"/>
                      <w:bCs/>
                      <w:sz w:val="24"/>
                      <w:szCs w:val="24"/>
                    </w:rPr>
                  </w:rPrChange>
                </w:rPr>
                <w:t>neg, pos, low pos</w:t>
              </w:r>
            </w:ins>
          </w:p>
        </w:tc>
      </w:tr>
      <w:tr w:rsidR="005D150D" w:rsidRPr="005D150D" w14:paraId="31A73FCB" w14:textId="77777777" w:rsidTr="00C45189">
        <w:trPr>
          <w:ins w:id="264" w:author="Jiang, Xia" w:date="2021-12-16T19:40:00Z"/>
        </w:trPr>
        <w:tc>
          <w:tcPr>
            <w:tcW w:w="2520" w:type="dxa"/>
          </w:tcPr>
          <w:p w14:paraId="29BCEF16" w14:textId="77777777" w:rsidR="005D150D" w:rsidRPr="005D150D" w:rsidRDefault="005D150D" w:rsidP="00C45189">
            <w:pPr>
              <w:widowControl w:val="0"/>
              <w:autoSpaceDE w:val="0"/>
              <w:autoSpaceDN w:val="0"/>
              <w:adjustRightInd w:val="0"/>
              <w:spacing w:line="240" w:lineRule="auto"/>
              <w:outlineLvl w:val="3"/>
              <w:rPr>
                <w:ins w:id="265" w:author="Jiang, Xia" w:date="2021-12-16T19:40:00Z"/>
                <w:rFonts w:ascii="Times New Roman" w:hAnsi="Times New Roman"/>
                <w:bCs/>
                <w:i/>
                <w:sz w:val="24"/>
                <w:szCs w:val="24"/>
                <w:highlight w:val="yellow"/>
                <w:rPrChange w:id="266" w:author="Jiang, Xia" w:date="2021-12-16T19:40:00Z">
                  <w:rPr>
                    <w:ins w:id="267" w:author="Jiang, Xia" w:date="2021-12-16T19:40:00Z"/>
                    <w:rFonts w:ascii="Times New Roman" w:hAnsi="Times New Roman"/>
                    <w:bCs/>
                    <w:i/>
                    <w:sz w:val="24"/>
                    <w:szCs w:val="24"/>
                  </w:rPr>
                </w:rPrChange>
              </w:rPr>
            </w:pPr>
            <w:ins w:id="268" w:author="Jiang, Xia" w:date="2021-12-16T19:40:00Z">
              <w:r w:rsidRPr="005D150D">
                <w:rPr>
                  <w:rFonts w:ascii="Times New Roman" w:hAnsi="Times New Roman"/>
                  <w:bCs/>
                  <w:i/>
                  <w:sz w:val="24"/>
                  <w:szCs w:val="24"/>
                  <w:highlight w:val="yellow"/>
                  <w:rPrChange w:id="269" w:author="Jiang, Xia" w:date="2021-12-16T19:40:00Z">
                    <w:rPr>
                      <w:rFonts w:ascii="Times New Roman" w:hAnsi="Times New Roman"/>
                      <w:bCs/>
                      <w:i/>
                      <w:sz w:val="24"/>
                      <w:szCs w:val="24"/>
                    </w:rPr>
                  </w:rPrChange>
                </w:rPr>
                <w:t>PR_percent</w:t>
              </w:r>
            </w:ins>
          </w:p>
        </w:tc>
        <w:tc>
          <w:tcPr>
            <w:tcW w:w="3600" w:type="dxa"/>
          </w:tcPr>
          <w:p w14:paraId="502CE68C" w14:textId="77777777" w:rsidR="005D150D" w:rsidRPr="005D150D" w:rsidRDefault="005D150D" w:rsidP="00C45189">
            <w:pPr>
              <w:widowControl w:val="0"/>
              <w:autoSpaceDE w:val="0"/>
              <w:autoSpaceDN w:val="0"/>
              <w:adjustRightInd w:val="0"/>
              <w:spacing w:line="240" w:lineRule="auto"/>
              <w:outlineLvl w:val="3"/>
              <w:rPr>
                <w:ins w:id="270" w:author="Jiang, Xia" w:date="2021-12-16T19:40:00Z"/>
                <w:rFonts w:ascii="Times New Roman" w:hAnsi="Times New Roman"/>
                <w:bCs/>
                <w:sz w:val="24"/>
                <w:szCs w:val="24"/>
                <w:highlight w:val="yellow"/>
                <w:rPrChange w:id="271" w:author="Jiang, Xia" w:date="2021-12-16T19:40:00Z">
                  <w:rPr>
                    <w:ins w:id="272" w:author="Jiang, Xia" w:date="2021-12-16T19:40:00Z"/>
                    <w:rFonts w:ascii="Times New Roman" w:hAnsi="Times New Roman"/>
                    <w:bCs/>
                    <w:sz w:val="24"/>
                    <w:szCs w:val="24"/>
                  </w:rPr>
                </w:rPrChange>
              </w:rPr>
            </w:pPr>
            <w:ins w:id="273" w:author="Jiang, Xia" w:date="2021-12-16T19:40:00Z">
              <w:r w:rsidRPr="005D150D">
                <w:rPr>
                  <w:rFonts w:ascii="Times New Roman" w:hAnsi="Times New Roman"/>
                  <w:bCs/>
                  <w:sz w:val="24"/>
                  <w:szCs w:val="24"/>
                  <w:highlight w:val="yellow"/>
                  <w:rPrChange w:id="274" w:author="Jiang, Xia" w:date="2021-12-16T19:40:00Z">
                    <w:rPr>
                      <w:rFonts w:ascii="Times New Roman" w:hAnsi="Times New Roman"/>
                      <w:bCs/>
                      <w:sz w:val="24"/>
                      <w:szCs w:val="24"/>
                    </w:rPr>
                  </w:rPrChange>
                </w:rPr>
                <w:t>percent of cell stain pos for PR receptors</w:t>
              </w:r>
            </w:ins>
          </w:p>
        </w:tc>
        <w:tc>
          <w:tcPr>
            <w:tcW w:w="3150" w:type="dxa"/>
          </w:tcPr>
          <w:p w14:paraId="6595749B" w14:textId="77777777" w:rsidR="005D150D" w:rsidRPr="005D150D" w:rsidRDefault="005D150D" w:rsidP="00C45189">
            <w:pPr>
              <w:widowControl w:val="0"/>
              <w:autoSpaceDE w:val="0"/>
              <w:autoSpaceDN w:val="0"/>
              <w:adjustRightInd w:val="0"/>
              <w:spacing w:line="240" w:lineRule="auto"/>
              <w:outlineLvl w:val="3"/>
              <w:rPr>
                <w:ins w:id="275" w:author="Jiang, Xia" w:date="2021-12-16T19:40:00Z"/>
                <w:rFonts w:ascii="Times New Roman" w:hAnsi="Times New Roman"/>
                <w:bCs/>
                <w:sz w:val="24"/>
                <w:szCs w:val="24"/>
                <w:highlight w:val="yellow"/>
                <w:rPrChange w:id="276" w:author="Jiang, Xia" w:date="2021-12-16T19:40:00Z">
                  <w:rPr>
                    <w:ins w:id="277" w:author="Jiang, Xia" w:date="2021-12-16T19:40:00Z"/>
                    <w:rFonts w:ascii="Times New Roman" w:hAnsi="Times New Roman"/>
                    <w:bCs/>
                    <w:sz w:val="24"/>
                    <w:szCs w:val="24"/>
                  </w:rPr>
                </w:rPrChange>
              </w:rPr>
            </w:pPr>
            <w:ins w:id="278" w:author="Jiang, Xia" w:date="2021-12-16T19:40:00Z">
              <w:r w:rsidRPr="005D150D">
                <w:rPr>
                  <w:rFonts w:ascii="Times New Roman" w:hAnsi="Times New Roman"/>
                  <w:bCs/>
                  <w:iCs/>
                  <w:sz w:val="24"/>
                  <w:szCs w:val="24"/>
                  <w:highlight w:val="yellow"/>
                  <w:rPrChange w:id="279" w:author="Jiang, Xia" w:date="2021-12-16T19:40:00Z">
                    <w:rPr>
                      <w:rFonts w:ascii="Times New Roman" w:hAnsi="Times New Roman"/>
                      <w:bCs/>
                      <w:iCs/>
                      <w:sz w:val="24"/>
                      <w:szCs w:val="24"/>
                    </w:rPr>
                  </w:rPrChange>
                </w:rPr>
                <w:t>0-20, 20-90, 90-100</w:t>
              </w:r>
            </w:ins>
          </w:p>
        </w:tc>
      </w:tr>
      <w:tr w:rsidR="005D150D" w:rsidRPr="005D150D" w14:paraId="3D491F3B" w14:textId="77777777" w:rsidTr="00C45189">
        <w:trPr>
          <w:ins w:id="280" w:author="Jiang, Xia" w:date="2021-12-16T19:40:00Z"/>
        </w:trPr>
        <w:tc>
          <w:tcPr>
            <w:tcW w:w="2520" w:type="dxa"/>
          </w:tcPr>
          <w:p w14:paraId="78470E48" w14:textId="77777777" w:rsidR="005D150D" w:rsidRPr="005D150D" w:rsidRDefault="005D150D" w:rsidP="00C45189">
            <w:pPr>
              <w:widowControl w:val="0"/>
              <w:autoSpaceDE w:val="0"/>
              <w:autoSpaceDN w:val="0"/>
              <w:adjustRightInd w:val="0"/>
              <w:spacing w:line="240" w:lineRule="auto"/>
              <w:outlineLvl w:val="3"/>
              <w:rPr>
                <w:ins w:id="281" w:author="Jiang, Xia" w:date="2021-12-16T19:40:00Z"/>
                <w:rFonts w:ascii="Times New Roman" w:hAnsi="Times New Roman"/>
                <w:bCs/>
                <w:i/>
                <w:sz w:val="24"/>
                <w:szCs w:val="24"/>
                <w:highlight w:val="yellow"/>
                <w:rPrChange w:id="282" w:author="Jiang, Xia" w:date="2021-12-16T19:40:00Z">
                  <w:rPr>
                    <w:ins w:id="283" w:author="Jiang, Xia" w:date="2021-12-16T19:40:00Z"/>
                    <w:rFonts w:ascii="Times New Roman" w:hAnsi="Times New Roman"/>
                    <w:bCs/>
                    <w:i/>
                    <w:sz w:val="24"/>
                    <w:szCs w:val="24"/>
                  </w:rPr>
                </w:rPrChange>
              </w:rPr>
            </w:pPr>
            <w:ins w:id="284" w:author="Jiang, Xia" w:date="2021-12-16T19:40:00Z">
              <w:r w:rsidRPr="005D150D">
                <w:rPr>
                  <w:rFonts w:ascii="Times New Roman" w:hAnsi="Times New Roman"/>
                  <w:bCs/>
                  <w:i/>
                  <w:sz w:val="24"/>
                  <w:szCs w:val="24"/>
                  <w:highlight w:val="yellow"/>
                  <w:rPrChange w:id="285" w:author="Jiang, Xia" w:date="2021-12-16T19:40:00Z">
                    <w:rPr>
                      <w:rFonts w:ascii="Times New Roman" w:hAnsi="Times New Roman"/>
                      <w:bCs/>
                      <w:i/>
                      <w:sz w:val="24"/>
                      <w:szCs w:val="24"/>
                    </w:rPr>
                  </w:rPrChange>
                </w:rPr>
                <w:t>P53</w:t>
              </w:r>
            </w:ins>
          </w:p>
        </w:tc>
        <w:tc>
          <w:tcPr>
            <w:tcW w:w="3600" w:type="dxa"/>
          </w:tcPr>
          <w:p w14:paraId="58FBE18E" w14:textId="77777777" w:rsidR="005D150D" w:rsidRPr="005D150D" w:rsidRDefault="005D150D" w:rsidP="00C45189">
            <w:pPr>
              <w:widowControl w:val="0"/>
              <w:autoSpaceDE w:val="0"/>
              <w:autoSpaceDN w:val="0"/>
              <w:adjustRightInd w:val="0"/>
              <w:spacing w:line="240" w:lineRule="auto"/>
              <w:outlineLvl w:val="3"/>
              <w:rPr>
                <w:ins w:id="286" w:author="Jiang, Xia" w:date="2021-12-16T19:40:00Z"/>
                <w:rFonts w:ascii="Times New Roman" w:hAnsi="Times New Roman"/>
                <w:bCs/>
                <w:sz w:val="24"/>
                <w:szCs w:val="24"/>
                <w:highlight w:val="yellow"/>
                <w:rPrChange w:id="287" w:author="Jiang, Xia" w:date="2021-12-16T19:40:00Z">
                  <w:rPr>
                    <w:ins w:id="288" w:author="Jiang, Xia" w:date="2021-12-16T19:40:00Z"/>
                    <w:rFonts w:ascii="Times New Roman" w:hAnsi="Times New Roman"/>
                    <w:bCs/>
                    <w:sz w:val="24"/>
                    <w:szCs w:val="24"/>
                  </w:rPr>
                </w:rPrChange>
              </w:rPr>
            </w:pPr>
            <w:ins w:id="289" w:author="Jiang, Xia" w:date="2021-12-16T19:40:00Z">
              <w:r w:rsidRPr="005D150D">
                <w:rPr>
                  <w:rFonts w:ascii="Times New Roman" w:hAnsi="Times New Roman"/>
                  <w:bCs/>
                  <w:sz w:val="24"/>
                  <w:szCs w:val="24"/>
                  <w:highlight w:val="yellow"/>
                  <w:rPrChange w:id="290" w:author="Jiang, Xia" w:date="2021-12-16T19:40:00Z">
                    <w:rPr>
                      <w:rFonts w:ascii="Times New Roman" w:hAnsi="Times New Roman"/>
                      <w:bCs/>
                      <w:sz w:val="24"/>
                      <w:szCs w:val="24"/>
                    </w:rPr>
                  </w:rPrChange>
                </w:rPr>
                <w:t>whether P53 is mutated</w:t>
              </w:r>
            </w:ins>
          </w:p>
        </w:tc>
        <w:tc>
          <w:tcPr>
            <w:tcW w:w="3150" w:type="dxa"/>
          </w:tcPr>
          <w:p w14:paraId="5208F919" w14:textId="77777777" w:rsidR="005D150D" w:rsidRPr="005D150D" w:rsidRDefault="005D150D" w:rsidP="00C45189">
            <w:pPr>
              <w:widowControl w:val="0"/>
              <w:autoSpaceDE w:val="0"/>
              <w:autoSpaceDN w:val="0"/>
              <w:adjustRightInd w:val="0"/>
              <w:spacing w:line="240" w:lineRule="auto"/>
              <w:outlineLvl w:val="3"/>
              <w:rPr>
                <w:ins w:id="291" w:author="Jiang, Xia" w:date="2021-12-16T19:40:00Z"/>
                <w:rFonts w:ascii="Times New Roman" w:hAnsi="Times New Roman"/>
                <w:bCs/>
                <w:iCs/>
                <w:sz w:val="24"/>
                <w:szCs w:val="24"/>
                <w:highlight w:val="yellow"/>
                <w:rPrChange w:id="292" w:author="Jiang, Xia" w:date="2021-12-16T19:40:00Z">
                  <w:rPr>
                    <w:ins w:id="293" w:author="Jiang, Xia" w:date="2021-12-16T19:40:00Z"/>
                    <w:rFonts w:ascii="Times New Roman" w:hAnsi="Times New Roman"/>
                    <w:bCs/>
                    <w:iCs/>
                    <w:sz w:val="24"/>
                    <w:szCs w:val="24"/>
                  </w:rPr>
                </w:rPrChange>
              </w:rPr>
            </w:pPr>
            <w:ins w:id="294" w:author="Jiang, Xia" w:date="2021-12-16T19:40:00Z">
              <w:r w:rsidRPr="005D150D">
                <w:rPr>
                  <w:rFonts w:ascii="Times New Roman" w:hAnsi="Times New Roman"/>
                  <w:bCs/>
                  <w:sz w:val="24"/>
                  <w:szCs w:val="24"/>
                  <w:highlight w:val="yellow"/>
                  <w:rPrChange w:id="295" w:author="Jiang, Xia" w:date="2021-12-16T19:40:00Z">
                    <w:rPr>
                      <w:rFonts w:ascii="Times New Roman" w:hAnsi="Times New Roman"/>
                      <w:bCs/>
                      <w:sz w:val="24"/>
                      <w:szCs w:val="24"/>
                    </w:rPr>
                  </w:rPrChange>
                </w:rPr>
                <w:t>neg, pos, low pos</w:t>
              </w:r>
            </w:ins>
          </w:p>
        </w:tc>
      </w:tr>
      <w:tr w:rsidR="005D150D" w:rsidRPr="005D150D" w14:paraId="5C34F69B" w14:textId="77777777" w:rsidTr="00C45189">
        <w:trPr>
          <w:ins w:id="296" w:author="Jiang, Xia" w:date="2021-12-16T19:40:00Z"/>
        </w:trPr>
        <w:tc>
          <w:tcPr>
            <w:tcW w:w="2520" w:type="dxa"/>
          </w:tcPr>
          <w:p w14:paraId="393FEA88" w14:textId="77777777" w:rsidR="005D150D" w:rsidRPr="005D150D" w:rsidRDefault="005D150D" w:rsidP="00C45189">
            <w:pPr>
              <w:widowControl w:val="0"/>
              <w:autoSpaceDE w:val="0"/>
              <w:autoSpaceDN w:val="0"/>
              <w:adjustRightInd w:val="0"/>
              <w:spacing w:line="240" w:lineRule="auto"/>
              <w:outlineLvl w:val="3"/>
              <w:rPr>
                <w:ins w:id="297" w:author="Jiang, Xia" w:date="2021-12-16T19:40:00Z"/>
                <w:rFonts w:ascii="Times New Roman" w:hAnsi="Times New Roman"/>
                <w:bCs/>
                <w:i/>
                <w:sz w:val="24"/>
                <w:szCs w:val="24"/>
                <w:highlight w:val="yellow"/>
                <w:rPrChange w:id="298" w:author="Jiang, Xia" w:date="2021-12-16T19:40:00Z">
                  <w:rPr>
                    <w:ins w:id="299" w:author="Jiang, Xia" w:date="2021-12-16T19:40:00Z"/>
                    <w:rFonts w:ascii="Times New Roman" w:hAnsi="Times New Roman"/>
                    <w:bCs/>
                    <w:i/>
                    <w:sz w:val="24"/>
                    <w:szCs w:val="24"/>
                  </w:rPr>
                </w:rPrChange>
              </w:rPr>
            </w:pPr>
            <w:ins w:id="300" w:author="Jiang, Xia" w:date="2021-12-16T19:40:00Z">
              <w:r w:rsidRPr="005D150D">
                <w:rPr>
                  <w:rFonts w:ascii="Times New Roman" w:hAnsi="Times New Roman"/>
                  <w:bCs/>
                  <w:i/>
                  <w:sz w:val="24"/>
                  <w:szCs w:val="24"/>
                  <w:highlight w:val="yellow"/>
                  <w:rPrChange w:id="301" w:author="Jiang, Xia" w:date="2021-12-16T19:40:00Z">
                    <w:rPr>
                      <w:rFonts w:ascii="Times New Roman" w:hAnsi="Times New Roman"/>
                      <w:bCs/>
                      <w:i/>
                      <w:sz w:val="24"/>
                      <w:szCs w:val="24"/>
                    </w:rPr>
                  </w:rPrChange>
                </w:rPr>
                <w:t>HER2</w:t>
              </w:r>
            </w:ins>
          </w:p>
        </w:tc>
        <w:tc>
          <w:tcPr>
            <w:tcW w:w="3600" w:type="dxa"/>
          </w:tcPr>
          <w:p w14:paraId="641543E9" w14:textId="77777777" w:rsidR="005D150D" w:rsidRPr="005D150D" w:rsidRDefault="005D150D" w:rsidP="00C45189">
            <w:pPr>
              <w:widowControl w:val="0"/>
              <w:autoSpaceDE w:val="0"/>
              <w:autoSpaceDN w:val="0"/>
              <w:adjustRightInd w:val="0"/>
              <w:spacing w:line="240" w:lineRule="auto"/>
              <w:outlineLvl w:val="3"/>
              <w:rPr>
                <w:ins w:id="302" w:author="Jiang, Xia" w:date="2021-12-16T19:40:00Z"/>
                <w:rFonts w:ascii="Times New Roman" w:hAnsi="Times New Roman"/>
                <w:bCs/>
                <w:sz w:val="24"/>
                <w:szCs w:val="24"/>
                <w:highlight w:val="yellow"/>
                <w:rPrChange w:id="303" w:author="Jiang, Xia" w:date="2021-12-16T19:40:00Z">
                  <w:rPr>
                    <w:ins w:id="304" w:author="Jiang, Xia" w:date="2021-12-16T19:40:00Z"/>
                    <w:rFonts w:ascii="Times New Roman" w:hAnsi="Times New Roman"/>
                    <w:bCs/>
                    <w:sz w:val="24"/>
                    <w:szCs w:val="24"/>
                  </w:rPr>
                </w:rPrChange>
              </w:rPr>
            </w:pPr>
            <w:ins w:id="305" w:author="Jiang, Xia" w:date="2021-12-16T19:40:00Z">
              <w:r w:rsidRPr="005D150D">
                <w:rPr>
                  <w:rFonts w:ascii="Times New Roman" w:hAnsi="Times New Roman"/>
                  <w:bCs/>
                  <w:sz w:val="24"/>
                  <w:szCs w:val="24"/>
                  <w:highlight w:val="yellow"/>
                  <w:rPrChange w:id="306" w:author="Jiang, Xia" w:date="2021-12-16T19:40:00Z">
                    <w:rPr>
                      <w:rFonts w:ascii="Times New Roman" w:hAnsi="Times New Roman"/>
                      <w:bCs/>
                      <w:sz w:val="24"/>
                      <w:szCs w:val="24"/>
                    </w:rPr>
                  </w:rPrChange>
                </w:rPr>
                <w:t>HER2 expression</w:t>
              </w:r>
            </w:ins>
          </w:p>
        </w:tc>
        <w:tc>
          <w:tcPr>
            <w:tcW w:w="3150" w:type="dxa"/>
          </w:tcPr>
          <w:p w14:paraId="1EDB400D" w14:textId="77777777" w:rsidR="005D150D" w:rsidRPr="005D150D" w:rsidRDefault="005D150D" w:rsidP="00C45189">
            <w:pPr>
              <w:widowControl w:val="0"/>
              <w:autoSpaceDE w:val="0"/>
              <w:autoSpaceDN w:val="0"/>
              <w:adjustRightInd w:val="0"/>
              <w:spacing w:line="240" w:lineRule="auto"/>
              <w:outlineLvl w:val="3"/>
              <w:rPr>
                <w:ins w:id="307" w:author="Jiang, Xia" w:date="2021-12-16T19:40:00Z"/>
                <w:rFonts w:ascii="Times New Roman" w:hAnsi="Times New Roman"/>
                <w:bCs/>
                <w:iCs/>
                <w:sz w:val="24"/>
                <w:szCs w:val="24"/>
                <w:highlight w:val="yellow"/>
                <w:rPrChange w:id="308" w:author="Jiang, Xia" w:date="2021-12-16T19:40:00Z">
                  <w:rPr>
                    <w:ins w:id="309" w:author="Jiang, Xia" w:date="2021-12-16T19:40:00Z"/>
                    <w:rFonts w:ascii="Times New Roman" w:hAnsi="Times New Roman"/>
                    <w:bCs/>
                    <w:iCs/>
                    <w:sz w:val="24"/>
                    <w:szCs w:val="24"/>
                  </w:rPr>
                </w:rPrChange>
              </w:rPr>
            </w:pPr>
            <w:ins w:id="310" w:author="Jiang, Xia" w:date="2021-12-16T19:40:00Z">
              <w:r w:rsidRPr="005D150D">
                <w:rPr>
                  <w:rFonts w:ascii="Times New Roman" w:hAnsi="Times New Roman"/>
                  <w:bCs/>
                  <w:sz w:val="24"/>
                  <w:szCs w:val="24"/>
                  <w:highlight w:val="yellow"/>
                  <w:rPrChange w:id="311" w:author="Jiang, Xia" w:date="2021-12-16T19:40:00Z">
                    <w:rPr>
                      <w:rFonts w:ascii="Times New Roman" w:hAnsi="Times New Roman"/>
                      <w:bCs/>
                      <w:sz w:val="24"/>
                      <w:szCs w:val="24"/>
                    </w:rPr>
                  </w:rPrChange>
                </w:rPr>
                <w:t>neg, pos</w:t>
              </w:r>
            </w:ins>
          </w:p>
        </w:tc>
      </w:tr>
      <w:tr w:rsidR="005D150D" w:rsidRPr="005D150D" w14:paraId="039B0126" w14:textId="77777777" w:rsidTr="00C45189">
        <w:trPr>
          <w:ins w:id="312" w:author="Jiang, Xia" w:date="2021-12-16T19:40:00Z"/>
        </w:trPr>
        <w:tc>
          <w:tcPr>
            <w:tcW w:w="2520" w:type="dxa"/>
          </w:tcPr>
          <w:p w14:paraId="76E587E0" w14:textId="77777777" w:rsidR="005D150D" w:rsidRPr="005D150D" w:rsidRDefault="005D150D" w:rsidP="00C45189">
            <w:pPr>
              <w:widowControl w:val="0"/>
              <w:autoSpaceDE w:val="0"/>
              <w:autoSpaceDN w:val="0"/>
              <w:adjustRightInd w:val="0"/>
              <w:spacing w:line="240" w:lineRule="auto"/>
              <w:outlineLvl w:val="3"/>
              <w:rPr>
                <w:ins w:id="313" w:author="Jiang, Xia" w:date="2021-12-16T19:40:00Z"/>
                <w:rFonts w:ascii="Times New Roman" w:hAnsi="Times New Roman"/>
                <w:bCs/>
                <w:i/>
                <w:sz w:val="24"/>
                <w:szCs w:val="24"/>
                <w:highlight w:val="yellow"/>
                <w:rPrChange w:id="314" w:author="Jiang, Xia" w:date="2021-12-16T19:40:00Z">
                  <w:rPr>
                    <w:ins w:id="315" w:author="Jiang, Xia" w:date="2021-12-16T19:40:00Z"/>
                    <w:rFonts w:ascii="Times New Roman" w:hAnsi="Times New Roman"/>
                    <w:bCs/>
                    <w:i/>
                    <w:sz w:val="24"/>
                    <w:szCs w:val="24"/>
                  </w:rPr>
                </w:rPrChange>
              </w:rPr>
            </w:pPr>
            <w:ins w:id="316" w:author="Jiang, Xia" w:date="2021-12-16T19:40:00Z">
              <w:r w:rsidRPr="005D150D">
                <w:rPr>
                  <w:rFonts w:ascii="Times New Roman" w:hAnsi="Times New Roman"/>
                  <w:bCs/>
                  <w:i/>
                  <w:sz w:val="24"/>
                  <w:szCs w:val="24"/>
                  <w:highlight w:val="yellow"/>
                  <w:rPrChange w:id="317" w:author="Jiang, Xia" w:date="2021-12-16T19:40:00Z">
                    <w:rPr>
                      <w:rFonts w:ascii="Times New Roman" w:hAnsi="Times New Roman"/>
                      <w:bCs/>
                      <w:i/>
                      <w:sz w:val="24"/>
                      <w:szCs w:val="24"/>
                    </w:rPr>
                  </w:rPrChange>
                </w:rPr>
                <w:t>t_tnm_stage</w:t>
              </w:r>
            </w:ins>
          </w:p>
        </w:tc>
        <w:tc>
          <w:tcPr>
            <w:tcW w:w="3600" w:type="dxa"/>
          </w:tcPr>
          <w:p w14:paraId="5E9A87F8" w14:textId="77777777" w:rsidR="005D150D" w:rsidRPr="005D150D" w:rsidRDefault="005D150D" w:rsidP="00C45189">
            <w:pPr>
              <w:widowControl w:val="0"/>
              <w:autoSpaceDE w:val="0"/>
              <w:autoSpaceDN w:val="0"/>
              <w:adjustRightInd w:val="0"/>
              <w:spacing w:line="240" w:lineRule="auto"/>
              <w:outlineLvl w:val="3"/>
              <w:rPr>
                <w:ins w:id="318" w:author="Jiang, Xia" w:date="2021-12-16T19:40:00Z"/>
                <w:rFonts w:ascii="Times New Roman" w:hAnsi="Times New Roman"/>
                <w:bCs/>
                <w:sz w:val="24"/>
                <w:szCs w:val="24"/>
                <w:highlight w:val="yellow"/>
                <w:rPrChange w:id="319" w:author="Jiang, Xia" w:date="2021-12-16T19:40:00Z">
                  <w:rPr>
                    <w:ins w:id="320" w:author="Jiang, Xia" w:date="2021-12-16T19:40:00Z"/>
                    <w:rFonts w:ascii="Times New Roman" w:hAnsi="Times New Roman"/>
                    <w:bCs/>
                    <w:sz w:val="24"/>
                    <w:szCs w:val="24"/>
                  </w:rPr>
                </w:rPrChange>
              </w:rPr>
            </w:pPr>
            <w:ins w:id="321" w:author="Jiang, Xia" w:date="2021-12-16T19:40:00Z">
              <w:r w:rsidRPr="005D150D">
                <w:rPr>
                  <w:rFonts w:ascii="Times New Roman" w:hAnsi="Times New Roman"/>
                  <w:bCs/>
                  <w:sz w:val="24"/>
                  <w:szCs w:val="24"/>
                  <w:highlight w:val="yellow"/>
                  <w:rPrChange w:id="322" w:author="Jiang, Xia" w:date="2021-12-16T19:40:00Z">
                    <w:rPr>
                      <w:rFonts w:ascii="Times New Roman" w:hAnsi="Times New Roman"/>
                      <w:bCs/>
                      <w:sz w:val="24"/>
                      <w:szCs w:val="24"/>
                    </w:rPr>
                  </w:rPrChange>
                </w:rPr>
                <w:t>prime tumor stage in TNM system</w:t>
              </w:r>
            </w:ins>
          </w:p>
        </w:tc>
        <w:tc>
          <w:tcPr>
            <w:tcW w:w="3150" w:type="dxa"/>
          </w:tcPr>
          <w:p w14:paraId="695F2F00" w14:textId="77777777" w:rsidR="005D150D" w:rsidRPr="005D150D" w:rsidRDefault="005D150D" w:rsidP="00C45189">
            <w:pPr>
              <w:widowControl w:val="0"/>
              <w:autoSpaceDE w:val="0"/>
              <w:autoSpaceDN w:val="0"/>
              <w:adjustRightInd w:val="0"/>
              <w:spacing w:line="240" w:lineRule="auto"/>
              <w:outlineLvl w:val="3"/>
              <w:rPr>
                <w:ins w:id="323" w:author="Jiang, Xia" w:date="2021-12-16T19:40:00Z"/>
                <w:rFonts w:ascii="Times New Roman" w:hAnsi="Times New Roman"/>
                <w:bCs/>
                <w:iCs/>
                <w:sz w:val="24"/>
                <w:szCs w:val="24"/>
                <w:highlight w:val="yellow"/>
                <w:rPrChange w:id="324" w:author="Jiang, Xia" w:date="2021-12-16T19:40:00Z">
                  <w:rPr>
                    <w:ins w:id="325" w:author="Jiang, Xia" w:date="2021-12-16T19:40:00Z"/>
                    <w:rFonts w:ascii="Times New Roman" w:hAnsi="Times New Roman"/>
                    <w:bCs/>
                    <w:iCs/>
                    <w:sz w:val="24"/>
                    <w:szCs w:val="24"/>
                  </w:rPr>
                </w:rPrChange>
              </w:rPr>
            </w:pPr>
            <w:ins w:id="326" w:author="Jiang, Xia" w:date="2021-12-16T19:40:00Z">
              <w:r w:rsidRPr="005D150D">
                <w:rPr>
                  <w:rFonts w:ascii="Times New Roman" w:hAnsi="Times New Roman"/>
                  <w:bCs/>
                  <w:iCs/>
                  <w:sz w:val="24"/>
                  <w:szCs w:val="24"/>
                  <w:highlight w:val="yellow"/>
                  <w:rPrChange w:id="327" w:author="Jiang, Xia" w:date="2021-12-16T19:40:00Z">
                    <w:rPr>
                      <w:rFonts w:ascii="Times New Roman" w:hAnsi="Times New Roman"/>
                      <w:bCs/>
                      <w:iCs/>
                      <w:sz w:val="24"/>
                      <w:szCs w:val="24"/>
                    </w:rPr>
                  </w:rPrChange>
                </w:rPr>
                <w:t>0, 1,2,3,4, IS, 1mic, X</w:t>
              </w:r>
            </w:ins>
          </w:p>
        </w:tc>
      </w:tr>
      <w:tr w:rsidR="005D150D" w:rsidRPr="005D150D" w14:paraId="19BE283A" w14:textId="77777777" w:rsidTr="00C45189">
        <w:trPr>
          <w:ins w:id="328" w:author="Jiang, Xia" w:date="2021-12-16T19:40:00Z"/>
        </w:trPr>
        <w:tc>
          <w:tcPr>
            <w:tcW w:w="2520" w:type="dxa"/>
          </w:tcPr>
          <w:p w14:paraId="6C87C2BA" w14:textId="77777777" w:rsidR="005D150D" w:rsidRPr="005D150D" w:rsidRDefault="005D150D" w:rsidP="00C45189">
            <w:pPr>
              <w:widowControl w:val="0"/>
              <w:autoSpaceDE w:val="0"/>
              <w:autoSpaceDN w:val="0"/>
              <w:adjustRightInd w:val="0"/>
              <w:spacing w:line="240" w:lineRule="auto"/>
              <w:outlineLvl w:val="3"/>
              <w:rPr>
                <w:ins w:id="329" w:author="Jiang, Xia" w:date="2021-12-16T19:40:00Z"/>
                <w:rFonts w:ascii="Times New Roman" w:hAnsi="Times New Roman"/>
                <w:bCs/>
                <w:i/>
                <w:sz w:val="24"/>
                <w:szCs w:val="24"/>
                <w:highlight w:val="yellow"/>
                <w:rPrChange w:id="330" w:author="Jiang, Xia" w:date="2021-12-16T19:40:00Z">
                  <w:rPr>
                    <w:ins w:id="331" w:author="Jiang, Xia" w:date="2021-12-16T19:40:00Z"/>
                    <w:rFonts w:ascii="Times New Roman" w:hAnsi="Times New Roman"/>
                    <w:bCs/>
                    <w:i/>
                    <w:sz w:val="24"/>
                    <w:szCs w:val="24"/>
                  </w:rPr>
                </w:rPrChange>
              </w:rPr>
            </w:pPr>
            <w:ins w:id="332" w:author="Jiang, Xia" w:date="2021-12-16T19:40:00Z">
              <w:r w:rsidRPr="005D150D">
                <w:rPr>
                  <w:rFonts w:ascii="Times New Roman" w:hAnsi="Times New Roman"/>
                  <w:bCs/>
                  <w:i/>
                  <w:sz w:val="24"/>
                  <w:szCs w:val="24"/>
                  <w:highlight w:val="yellow"/>
                  <w:rPrChange w:id="333" w:author="Jiang, Xia" w:date="2021-12-16T19:40:00Z">
                    <w:rPr>
                      <w:rFonts w:ascii="Times New Roman" w:hAnsi="Times New Roman"/>
                      <w:bCs/>
                      <w:i/>
                      <w:sz w:val="24"/>
                      <w:szCs w:val="24"/>
                    </w:rPr>
                  </w:rPrChange>
                </w:rPr>
                <w:t>n_tnm_stage</w:t>
              </w:r>
            </w:ins>
          </w:p>
        </w:tc>
        <w:tc>
          <w:tcPr>
            <w:tcW w:w="3600" w:type="dxa"/>
          </w:tcPr>
          <w:p w14:paraId="2F46550E" w14:textId="77777777" w:rsidR="005D150D" w:rsidRPr="005D150D" w:rsidRDefault="005D150D" w:rsidP="00C45189">
            <w:pPr>
              <w:widowControl w:val="0"/>
              <w:autoSpaceDE w:val="0"/>
              <w:autoSpaceDN w:val="0"/>
              <w:adjustRightInd w:val="0"/>
              <w:spacing w:line="240" w:lineRule="auto"/>
              <w:outlineLvl w:val="3"/>
              <w:rPr>
                <w:ins w:id="334" w:author="Jiang, Xia" w:date="2021-12-16T19:40:00Z"/>
                <w:rFonts w:ascii="Times New Roman" w:hAnsi="Times New Roman"/>
                <w:bCs/>
                <w:sz w:val="24"/>
                <w:szCs w:val="24"/>
                <w:highlight w:val="yellow"/>
                <w:rPrChange w:id="335" w:author="Jiang, Xia" w:date="2021-12-16T19:40:00Z">
                  <w:rPr>
                    <w:ins w:id="336" w:author="Jiang, Xia" w:date="2021-12-16T19:40:00Z"/>
                    <w:rFonts w:ascii="Times New Roman" w:hAnsi="Times New Roman"/>
                    <w:bCs/>
                    <w:sz w:val="24"/>
                    <w:szCs w:val="24"/>
                  </w:rPr>
                </w:rPrChange>
              </w:rPr>
            </w:pPr>
            <w:ins w:id="337" w:author="Jiang, Xia" w:date="2021-12-16T19:40:00Z">
              <w:r w:rsidRPr="005D150D">
                <w:rPr>
                  <w:rFonts w:ascii="Times New Roman" w:hAnsi="Times New Roman"/>
                  <w:bCs/>
                  <w:sz w:val="24"/>
                  <w:szCs w:val="24"/>
                  <w:highlight w:val="yellow"/>
                  <w:rPrChange w:id="338" w:author="Jiang, Xia" w:date="2021-12-16T19:40:00Z">
                    <w:rPr>
                      <w:rFonts w:ascii="Times New Roman" w:hAnsi="Times New Roman"/>
                      <w:bCs/>
                      <w:sz w:val="24"/>
                      <w:szCs w:val="24"/>
                    </w:rPr>
                  </w:rPrChange>
                </w:rPr>
                <w:t># of nearby cancerous lymph nodes</w:t>
              </w:r>
            </w:ins>
          </w:p>
        </w:tc>
        <w:tc>
          <w:tcPr>
            <w:tcW w:w="3150" w:type="dxa"/>
          </w:tcPr>
          <w:p w14:paraId="3839BAC0" w14:textId="77777777" w:rsidR="005D150D" w:rsidRPr="005D150D" w:rsidRDefault="005D150D" w:rsidP="00C45189">
            <w:pPr>
              <w:widowControl w:val="0"/>
              <w:autoSpaceDE w:val="0"/>
              <w:autoSpaceDN w:val="0"/>
              <w:adjustRightInd w:val="0"/>
              <w:spacing w:line="240" w:lineRule="auto"/>
              <w:outlineLvl w:val="3"/>
              <w:rPr>
                <w:ins w:id="339" w:author="Jiang, Xia" w:date="2021-12-16T19:40:00Z"/>
                <w:rFonts w:ascii="Times New Roman" w:hAnsi="Times New Roman"/>
                <w:bCs/>
                <w:iCs/>
                <w:sz w:val="24"/>
                <w:szCs w:val="24"/>
                <w:highlight w:val="yellow"/>
                <w:rPrChange w:id="340" w:author="Jiang, Xia" w:date="2021-12-16T19:40:00Z">
                  <w:rPr>
                    <w:ins w:id="341" w:author="Jiang, Xia" w:date="2021-12-16T19:40:00Z"/>
                    <w:rFonts w:ascii="Times New Roman" w:hAnsi="Times New Roman"/>
                    <w:bCs/>
                    <w:iCs/>
                    <w:sz w:val="24"/>
                    <w:szCs w:val="24"/>
                  </w:rPr>
                </w:rPrChange>
              </w:rPr>
            </w:pPr>
            <w:ins w:id="342" w:author="Jiang, Xia" w:date="2021-12-16T19:40:00Z">
              <w:r w:rsidRPr="005D150D">
                <w:rPr>
                  <w:rFonts w:ascii="Times New Roman" w:hAnsi="Times New Roman"/>
                  <w:bCs/>
                  <w:iCs/>
                  <w:sz w:val="24"/>
                  <w:szCs w:val="24"/>
                  <w:highlight w:val="yellow"/>
                  <w:rPrChange w:id="343" w:author="Jiang, Xia" w:date="2021-12-16T19:40:00Z">
                    <w:rPr>
                      <w:rFonts w:ascii="Times New Roman" w:hAnsi="Times New Roman"/>
                      <w:bCs/>
                      <w:iCs/>
                      <w:sz w:val="24"/>
                      <w:szCs w:val="24"/>
                    </w:rPr>
                  </w:rPrChange>
                </w:rPr>
                <w:t>0,1,2,3,4,X</w:t>
              </w:r>
            </w:ins>
          </w:p>
        </w:tc>
      </w:tr>
      <w:tr w:rsidR="005D150D" w:rsidRPr="005D150D" w14:paraId="146562DB" w14:textId="77777777" w:rsidTr="00C45189">
        <w:trPr>
          <w:ins w:id="344" w:author="Jiang, Xia" w:date="2021-12-16T19:40:00Z"/>
        </w:trPr>
        <w:tc>
          <w:tcPr>
            <w:tcW w:w="2520" w:type="dxa"/>
          </w:tcPr>
          <w:p w14:paraId="2F19EFB2" w14:textId="77777777" w:rsidR="005D150D" w:rsidRPr="005D150D" w:rsidRDefault="005D150D" w:rsidP="00C45189">
            <w:pPr>
              <w:widowControl w:val="0"/>
              <w:autoSpaceDE w:val="0"/>
              <w:autoSpaceDN w:val="0"/>
              <w:adjustRightInd w:val="0"/>
              <w:spacing w:line="240" w:lineRule="auto"/>
              <w:outlineLvl w:val="3"/>
              <w:rPr>
                <w:ins w:id="345" w:author="Jiang, Xia" w:date="2021-12-16T19:40:00Z"/>
                <w:rFonts w:ascii="Times New Roman" w:hAnsi="Times New Roman"/>
                <w:bCs/>
                <w:i/>
                <w:sz w:val="24"/>
                <w:szCs w:val="24"/>
                <w:highlight w:val="yellow"/>
                <w:rPrChange w:id="346" w:author="Jiang, Xia" w:date="2021-12-16T19:40:00Z">
                  <w:rPr>
                    <w:ins w:id="347" w:author="Jiang, Xia" w:date="2021-12-16T19:40:00Z"/>
                    <w:rFonts w:ascii="Times New Roman" w:hAnsi="Times New Roman"/>
                    <w:bCs/>
                    <w:i/>
                    <w:sz w:val="24"/>
                    <w:szCs w:val="24"/>
                  </w:rPr>
                </w:rPrChange>
              </w:rPr>
            </w:pPr>
            <w:ins w:id="348" w:author="Jiang, Xia" w:date="2021-12-16T19:40:00Z">
              <w:r w:rsidRPr="005D150D">
                <w:rPr>
                  <w:rFonts w:ascii="Times New Roman" w:hAnsi="Times New Roman"/>
                  <w:bCs/>
                  <w:i/>
                  <w:sz w:val="24"/>
                  <w:szCs w:val="24"/>
                  <w:highlight w:val="yellow"/>
                  <w:rPrChange w:id="349" w:author="Jiang, Xia" w:date="2021-12-16T19:40:00Z">
                    <w:rPr>
                      <w:rFonts w:ascii="Times New Roman" w:hAnsi="Times New Roman"/>
                      <w:bCs/>
                      <w:i/>
                      <w:sz w:val="24"/>
                      <w:szCs w:val="24"/>
                    </w:rPr>
                  </w:rPrChange>
                </w:rPr>
                <w:t>stage</w:t>
              </w:r>
            </w:ins>
          </w:p>
        </w:tc>
        <w:tc>
          <w:tcPr>
            <w:tcW w:w="3600" w:type="dxa"/>
          </w:tcPr>
          <w:p w14:paraId="110D431A" w14:textId="77777777" w:rsidR="005D150D" w:rsidRPr="005D150D" w:rsidRDefault="005D150D" w:rsidP="00C45189">
            <w:pPr>
              <w:widowControl w:val="0"/>
              <w:autoSpaceDE w:val="0"/>
              <w:autoSpaceDN w:val="0"/>
              <w:adjustRightInd w:val="0"/>
              <w:spacing w:line="240" w:lineRule="auto"/>
              <w:outlineLvl w:val="3"/>
              <w:rPr>
                <w:ins w:id="350" w:author="Jiang, Xia" w:date="2021-12-16T19:40:00Z"/>
                <w:rFonts w:ascii="Times New Roman" w:hAnsi="Times New Roman"/>
                <w:bCs/>
                <w:sz w:val="24"/>
                <w:szCs w:val="24"/>
                <w:highlight w:val="yellow"/>
                <w:rPrChange w:id="351" w:author="Jiang, Xia" w:date="2021-12-16T19:40:00Z">
                  <w:rPr>
                    <w:ins w:id="352" w:author="Jiang, Xia" w:date="2021-12-16T19:40:00Z"/>
                    <w:rFonts w:ascii="Times New Roman" w:hAnsi="Times New Roman"/>
                    <w:bCs/>
                    <w:sz w:val="24"/>
                    <w:szCs w:val="24"/>
                  </w:rPr>
                </w:rPrChange>
              </w:rPr>
            </w:pPr>
            <w:ins w:id="353" w:author="Jiang, Xia" w:date="2021-12-16T19:40:00Z">
              <w:r w:rsidRPr="005D150D">
                <w:rPr>
                  <w:rFonts w:ascii="Times New Roman" w:hAnsi="Times New Roman"/>
                  <w:bCs/>
                  <w:iCs/>
                  <w:sz w:val="24"/>
                  <w:szCs w:val="24"/>
                  <w:highlight w:val="yellow"/>
                  <w:rPrChange w:id="354" w:author="Jiang, Xia" w:date="2021-12-16T19:40:00Z">
                    <w:rPr>
                      <w:rFonts w:ascii="Times New Roman" w:hAnsi="Times New Roman"/>
                      <w:bCs/>
                      <w:iCs/>
                      <w:sz w:val="24"/>
                      <w:szCs w:val="24"/>
                    </w:rPr>
                  </w:rPrChange>
                </w:rPr>
                <w:t>composite of size and # positive nodes</w:t>
              </w:r>
            </w:ins>
          </w:p>
        </w:tc>
        <w:tc>
          <w:tcPr>
            <w:tcW w:w="3150" w:type="dxa"/>
          </w:tcPr>
          <w:p w14:paraId="44D40234" w14:textId="77777777" w:rsidR="005D150D" w:rsidRPr="005D150D" w:rsidRDefault="005D150D" w:rsidP="00C45189">
            <w:pPr>
              <w:widowControl w:val="0"/>
              <w:autoSpaceDE w:val="0"/>
              <w:autoSpaceDN w:val="0"/>
              <w:adjustRightInd w:val="0"/>
              <w:spacing w:line="240" w:lineRule="auto"/>
              <w:outlineLvl w:val="3"/>
              <w:rPr>
                <w:ins w:id="355" w:author="Jiang, Xia" w:date="2021-12-16T19:40:00Z"/>
                <w:rFonts w:ascii="Times New Roman" w:hAnsi="Times New Roman"/>
                <w:bCs/>
                <w:iCs/>
                <w:sz w:val="24"/>
                <w:szCs w:val="24"/>
                <w:highlight w:val="yellow"/>
                <w:rPrChange w:id="356" w:author="Jiang, Xia" w:date="2021-12-16T19:40:00Z">
                  <w:rPr>
                    <w:ins w:id="357" w:author="Jiang, Xia" w:date="2021-12-16T19:40:00Z"/>
                    <w:rFonts w:ascii="Times New Roman" w:hAnsi="Times New Roman"/>
                    <w:bCs/>
                    <w:iCs/>
                    <w:sz w:val="24"/>
                    <w:szCs w:val="24"/>
                  </w:rPr>
                </w:rPrChange>
              </w:rPr>
            </w:pPr>
            <w:ins w:id="358" w:author="Jiang, Xia" w:date="2021-12-16T19:40:00Z">
              <w:r w:rsidRPr="005D150D">
                <w:rPr>
                  <w:rFonts w:ascii="Times New Roman" w:hAnsi="Times New Roman"/>
                  <w:bCs/>
                  <w:iCs/>
                  <w:sz w:val="24"/>
                  <w:szCs w:val="24"/>
                  <w:highlight w:val="yellow"/>
                  <w:rPrChange w:id="359" w:author="Jiang, Xia" w:date="2021-12-16T19:40:00Z">
                    <w:rPr>
                      <w:rFonts w:ascii="Times New Roman" w:hAnsi="Times New Roman"/>
                      <w:bCs/>
                      <w:iCs/>
                      <w:sz w:val="24"/>
                      <w:szCs w:val="24"/>
                    </w:rPr>
                  </w:rPrChange>
                </w:rPr>
                <w:t>0,1,2,3</w:t>
              </w:r>
            </w:ins>
          </w:p>
        </w:tc>
      </w:tr>
      <w:tr w:rsidR="005D150D" w:rsidRPr="005D150D" w14:paraId="39A227A9" w14:textId="77777777" w:rsidTr="00C45189">
        <w:trPr>
          <w:ins w:id="360" w:author="Jiang, Xia" w:date="2021-12-16T19:40:00Z"/>
        </w:trPr>
        <w:tc>
          <w:tcPr>
            <w:tcW w:w="2520" w:type="dxa"/>
          </w:tcPr>
          <w:p w14:paraId="108E167F" w14:textId="77777777" w:rsidR="005D150D" w:rsidRPr="005D150D" w:rsidRDefault="005D150D" w:rsidP="00C45189">
            <w:pPr>
              <w:widowControl w:val="0"/>
              <w:autoSpaceDE w:val="0"/>
              <w:autoSpaceDN w:val="0"/>
              <w:adjustRightInd w:val="0"/>
              <w:spacing w:line="240" w:lineRule="auto"/>
              <w:outlineLvl w:val="3"/>
              <w:rPr>
                <w:ins w:id="361" w:author="Jiang, Xia" w:date="2021-12-16T19:40:00Z"/>
                <w:rFonts w:ascii="Times New Roman" w:hAnsi="Times New Roman"/>
                <w:bCs/>
                <w:i/>
                <w:sz w:val="24"/>
                <w:szCs w:val="24"/>
                <w:highlight w:val="yellow"/>
                <w:rPrChange w:id="362" w:author="Jiang, Xia" w:date="2021-12-16T19:40:00Z">
                  <w:rPr>
                    <w:ins w:id="363" w:author="Jiang, Xia" w:date="2021-12-16T19:40:00Z"/>
                    <w:rFonts w:ascii="Times New Roman" w:hAnsi="Times New Roman"/>
                    <w:bCs/>
                    <w:i/>
                    <w:sz w:val="24"/>
                    <w:szCs w:val="24"/>
                  </w:rPr>
                </w:rPrChange>
              </w:rPr>
            </w:pPr>
            <w:ins w:id="364" w:author="Jiang, Xia" w:date="2021-12-16T19:40:00Z">
              <w:r w:rsidRPr="005D150D">
                <w:rPr>
                  <w:rFonts w:ascii="Times New Roman" w:hAnsi="Times New Roman"/>
                  <w:bCs/>
                  <w:i/>
                  <w:sz w:val="24"/>
                  <w:szCs w:val="24"/>
                  <w:highlight w:val="yellow"/>
                  <w:rPrChange w:id="365" w:author="Jiang, Xia" w:date="2021-12-16T19:40:00Z">
                    <w:rPr>
                      <w:rFonts w:ascii="Times New Roman" w:hAnsi="Times New Roman"/>
                      <w:bCs/>
                      <w:i/>
                      <w:sz w:val="24"/>
                      <w:szCs w:val="24"/>
                    </w:rPr>
                  </w:rPrChange>
                </w:rPr>
                <w:t>lymph_nodes_removed</w:t>
              </w:r>
            </w:ins>
          </w:p>
        </w:tc>
        <w:tc>
          <w:tcPr>
            <w:tcW w:w="3600" w:type="dxa"/>
          </w:tcPr>
          <w:p w14:paraId="3601BCAF" w14:textId="77777777" w:rsidR="005D150D" w:rsidRPr="005D150D" w:rsidRDefault="005D150D" w:rsidP="00C45189">
            <w:pPr>
              <w:widowControl w:val="0"/>
              <w:autoSpaceDE w:val="0"/>
              <w:autoSpaceDN w:val="0"/>
              <w:adjustRightInd w:val="0"/>
              <w:spacing w:line="240" w:lineRule="auto"/>
              <w:outlineLvl w:val="3"/>
              <w:rPr>
                <w:ins w:id="366" w:author="Jiang, Xia" w:date="2021-12-16T19:40:00Z"/>
                <w:rFonts w:ascii="Times New Roman" w:hAnsi="Times New Roman"/>
                <w:bCs/>
                <w:iCs/>
                <w:sz w:val="24"/>
                <w:szCs w:val="24"/>
                <w:highlight w:val="yellow"/>
                <w:rPrChange w:id="367" w:author="Jiang, Xia" w:date="2021-12-16T19:40:00Z">
                  <w:rPr>
                    <w:ins w:id="368" w:author="Jiang, Xia" w:date="2021-12-16T19:40:00Z"/>
                    <w:rFonts w:ascii="Times New Roman" w:hAnsi="Times New Roman"/>
                    <w:bCs/>
                    <w:iCs/>
                    <w:sz w:val="24"/>
                    <w:szCs w:val="24"/>
                  </w:rPr>
                </w:rPrChange>
              </w:rPr>
            </w:pPr>
            <w:ins w:id="369" w:author="Jiang, Xia" w:date="2021-12-16T19:40:00Z">
              <w:r w:rsidRPr="005D150D">
                <w:rPr>
                  <w:rFonts w:ascii="Times New Roman" w:hAnsi="Times New Roman"/>
                  <w:bCs/>
                  <w:sz w:val="24"/>
                  <w:szCs w:val="24"/>
                  <w:highlight w:val="yellow"/>
                  <w:rPrChange w:id="370" w:author="Jiang, Xia" w:date="2021-12-16T19:40:00Z">
                    <w:rPr>
                      <w:rFonts w:ascii="Times New Roman" w:hAnsi="Times New Roman"/>
                      <w:bCs/>
                      <w:sz w:val="24"/>
                      <w:szCs w:val="24"/>
                    </w:rPr>
                  </w:rPrChange>
                </w:rPr>
                <w:t>number of lymph nodes removed</w:t>
              </w:r>
            </w:ins>
          </w:p>
        </w:tc>
        <w:tc>
          <w:tcPr>
            <w:tcW w:w="3150" w:type="dxa"/>
          </w:tcPr>
          <w:p w14:paraId="7BB06867" w14:textId="77777777" w:rsidR="005D150D" w:rsidRPr="005D150D" w:rsidRDefault="005D150D" w:rsidP="00C45189">
            <w:pPr>
              <w:widowControl w:val="0"/>
              <w:autoSpaceDE w:val="0"/>
              <w:autoSpaceDN w:val="0"/>
              <w:adjustRightInd w:val="0"/>
              <w:spacing w:line="240" w:lineRule="auto"/>
              <w:outlineLvl w:val="3"/>
              <w:rPr>
                <w:ins w:id="371" w:author="Jiang, Xia" w:date="2021-12-16T19:40:00Z"/>
                <w:rFonts w:ascii="Times New Roman" w:hAnsi="Times New Roman"/>
                <w:bCs/>
                <w:iCs/>
                <w:sz w:val="24"/>
                <w:szCs w:val="24"/>
                <w:highlight w:val="yellow"/>
                <w:rPrChange w:id="372" w:author="Jiang, Xia" w:date="2021-12-16T19:40:00Z">
                  <w:rPr>
                    <w:ins w:id="373" w:author="Jiang, Xia" w:date="2021-12-16T19:40:00Z"/>
                    <w:rFonts w:ascii="Times New Roman" w:hAnsi="Times New Roman"/>
                    <w:bCs/>
                    <w:iCs/>
                    <w:sz w:val="24"/>
                    <w:szCs w:val="24"/>
                  </w:rPr>
                </w:rPrChange>
              </w:rPr>
            </w:pPr>
            <w:ins w:id="374" w:author="Jiang, Xia" w:date="2021-12-16T19:40:00Z">
              <w:r w:rsidRPr="005D150D">
                <w:rPr>
                  <w:rFonts w:ascii="Times New Roman" w:hAnsi="Times New Roman"/>
                  <w:bCs/>
                  <w:sz w:val="24"/>
                  <w:szCs w:val="24"/>
                  <w:highlight w:val="yellow"/>
                  <w:rPrChange w:id="375" w:author="Jiang, Xia" w:date="2021-12-16T19:40:00Z">
                    <w:rPr>
                      <w:rFonts w:ascii="Times New Roman" w:hAnsi="Times New Roman"/>
                      <w:bCs/>
                      <w:sz w:val="24"/>
                      <w:szCs w:val="24"/>
                    </w:rPr>
                  </w:rPrChange>
                </w:rPr>
                <w:t>0-11, 12-22, &gt; 22</w:t>
              </w:r>
            </w:ins>
          </w:p>
        </w:tc>
      </w:tr>
      <w:tr w:rsidR="005D150D" w:rsidRPr="005D150D" w14:paraId="204A1F51" w14:textId="77777777" w:rsidTr="00C45189">
        <w:trPr>
          <w:ins w:id="376" w:author="Jiang, Xia" w:date="2021-12-16T19:40:00Z"/>
        </w:trPr>
        <w:tc>
          <w:tcPr>
            <w:tcW w:w="2520" w:type="dxa"/>
          </w:tcPr>
          <w:p w14:paraId="1CD85C22" w14:textId="77777777" w:rsidR="005D150D" w:rsidRPr="005D150D" w:rsidRDefault="005D150D" w:rsidP="00C45189">
            <w:pPr>
              <w:widowControl w:val="0"/>
              <w:autoSpaceDE w:val="0"/>
              <w:autoSpaceDN w:val="0"/>
              <w:adjustRightInd w:val="0"/>
              <w:spacing w:line="240" w:lineRule="auto"/>
              <w:outlineLvl w:val="3"/>
              <w:rPr>
                <w:ins w:id="377" w:author="Jiang, Xia" w:date="2021-12-16T19:40:00Z"/>
                <w:rFonts w:ascii="Times New Roman" w:hAnsi="Times New Roman"/>
                <w:bCs/>
                <w:i/>
                <w:sz w:val="24"/>
                <w:szCs w:val="24"/>
                <w:highlight w:val="yellow"/>
                <w:rPrChange w:id="378" w:author="Jiang, Xia" w:date="2021-12-16T19:40:00Z">
                  <w:rPr>
                    <w:ins w:id="379" w:author="Jiang, Xia" w:date="2021-12-16T19:40:00Z"/>
                    <w:rFonts w:ascii="Times New Roman" w:hAnsi="Times New Roman"/>
                    <w:bCs/>
                    <w:i/>
                    <w:sz w:val="24"/>
                    <w:szCs w:val="24"/>
                  </w:rPr>
                </w:rPrChange>
              </w:rPr>
            </w:pPr>
            <w:ins w:id="380" w:author="Jiang, Xia" w:date="2021-12-16T19:40:00Z">
              <w:r w:rsidRPr="005D150D">
                <w:rPr>
                  <w:rFonts w:ascii="Times New Roman" w:hAnsi="Times New Roman"/>
                  <w:bCs/>
                  <w:i/>
                  <w:sz w:val="24"/>
                  <w:szCs w:val="24"/>
                  <w:highlight w:val="yellow"/>
                  <w:rPrChange w:id="381" w:author="Jiang, Xia" w:date="2021-12-16T19:40:00Z">
                    <w:rPr>
                      <w:rFonts w:ascii="Times New Roman" w:hAnsi="Times New Roman"/>
                      <w:bCs/>
                      <w:i/>
                      <w:sz w:val="24"/>
                      <w:szCs w:val="24"/>
                    </w:rPr>
                  </w:rPrChange>
                </w:rPr>
                <w:t>lymph_nodes_positive</w:t>
              </w:r>
            </w:ins>
          </w:p>
        </w:tc>
        <w:tc>
          <w:tcPr>
            <w:tcW w:w="3600" w:type="dxa"/>
          </w:tcPr>
          <w:p w14:paraId="335340BF" w14:textId="77777777" w:rsidR="005D150D" w:rsidRPr="005D150D" w:rsidRDefault="005D150D" w:rsidP="00C45189">
            <w:pPr>
              <w:widowControl w:val="0"/>
              <w:autoSpaceDE w:val="0"/>
              <w:autoSpaceDN w:val="0"/>
              <w:adjustRightInd w:val="0"/>
              <w:spacing w:line="240" w:lineRule="auto"/>
              <w:outlineLvl w:val="3"/>
              <w:rPr>
                <w:ins w:id="382" w:author="Jiang, Xia" w:date="2021-12-16T19:40:00Z"/>
                <w:rFonts w:ascii="Times New Roman" w:hAnsi="Times New Roman"/>
                <w:bCs/>
                <w:sz w:val="24"/>
                <w:szCs w:val="24"/>
                <w:highlight w:val="yellow"/>
                <w:rPrChange w:id="383" w:author="Jiang, Xia" w:date="2021-12-16T19:40:00Z">
                  <w:rPr>
                    <w:ins w:id="384" w:author="Jiang, Xia" w:date="2021-12-16T19:40:00Z"/>
                    <w:rFonts w:ascii="Times New Roman" w:hAnsi="Times New Roman"/>
                    <w:bCs/>
                    <w:sz w:val="24"/>
                    <w:szCs w:val="24"/>
                  </w:rPr>
                </w:rPrChange>
              </w:rPr>
            </w:pPr>
            <w:ins w:id="385" w:author="Jiang, Xia" w:date="2021-12-16T19:40:00Z">
              <w:r w:rsidRPr="005D150D">
                <w:rPr>
                  <w:rFonts w:ascii="Times New Roman" w:hAnsi="Times New Roman"/>
                  <w:bCs/>
                  <w:sz w:val="24"/>
                  <w:szCs w:val="24"/>
                  <w:highlight w:val="yellow"/>
                  <w:rPrChange w:id="386" w:author="Jiang, Xia" w:date="2021-12-16T19:40:00Z">
                    <w:rPr>
                      <w:rFonts w:ascii="Times New Roman" w:hAnsi="Times New Roman"/>
                      <w:bCs/>
                      <w:sz w:val="24"/>
                      <w:szCs w:val="24"/>
                    </w:rPr>
                  </w:rPrChange>
                </w:rPr>
                <w:t>number of positive lymph nodes</w:t>
              </w:r>
            </w:ins>
          </w:p>
        </w:tc>
        <w:tc>
          <w:tcPr>
            <w:tcW w:w="3150" w:type="dxa"/>
          </w:tcPr>
          <w:p w14:paraId="1BE7A24D" w14:textId="77777777" w:rsidR="005D150D" w:rsidRPr="005D150D" w:rsidRDefault="005D150D" w:rsidP="00C45189">
            <w:pPr>
              <w:widowControl w:val="0"/>
              <w:autoSpaceDE w:val="0"/>
              <w:autoSpaceDN w:val="0"/>
              <w:adjustRightInd w:val="0"/>
              <w:spacing w:line="240" w:lineRule="auto"/>
              <w:outlineLvl w:val="3"/>
              <w:rPr>
                <w:ins w:id="387" w:author="Jiang, Xia" w:date="2021-12-16T19:40:00Z"/>
                <w:rFonts w:ascii="Times New Roman" w:hAnsi="Times New Roman"/>
                <w:bCs/>
                <w:sz w:val="24"/>
                <w:szCs w:val="24"/>
                <w:highlight w:val="yellow"/>
                <w:rPrChange w:id="388" w:author="Jiang, Xia" w:date="2021-12-16T19:40:00Z">
                  <w:rPr>
                    <w:ins w:id="389" w:author="Jiang, Xia" w:date="2021-12-16T19:40:00Z"/>
                    <w:rFonts w:ascii="Times New Roman" w:hAnsi="Times New Roman"/>
                    <w:bCs/>
                    <w:sz w:val="24"/>
                    <w:szCs w:val="24"/>
                  </w:rPr>
                </w:rPrChange>
              </w:rPr>
            </w:pPr>
            <w:ins w:id="390" w:author="Jiang, Xia" w:date="2021-12-16T19:40:00Z">
              <w:r w:rsidRPr="005D150D">
                <w:rPr>
                  <w:rFonts w:ascii="Times New Roman" w:hAnsi="Times New Roman"/>
                  <w:bCs/>
                  <w:sz w:val="24"/>
                  <w:szCs w:val="24"/>
                  <w:highlight w:val="yellow"/>
                  <w:rPrChange w:id="391" w:author="Jiang, Xia" w:date="2021-12-16T19:40:00Z">
                    <w:rPr>
                      <w:rFonts w:ascii="Times New Roman" w:hAnsi="Times New Roman"/>
                      <w:bCs/>
                      <w:sz w:val="24"/>
                      <w:szCs w:val="24"/>
                    </w:rPr>
                  </w:rPrChange>
                </w:rPr>
                <w:t>0, 1-8,  &gt;8</w:t>
              </w:r>
            </w:ins>
          </w:p>
        </w:tc>
      </w:tr>
      <w:tr w:rsidR="005D150D" w:rsidRPr="005D150D" w14:paraId="74190E54" w14:textId="77777777" w:rsidTr="00C45189">
        <w:trPr>
          <w:ins w:id="392" w:author="Jiang, Xia" w:date="2021-12-16T19:40:00Z"/>
        </w:trPr>
        <w:tc>
          <w:tcPr>
            <w:tcW w:w="2520" w:type="dxa"/>
          </w:tcPr>
          <w:p w14:paraId="56A03ADE" w14:textId="77777777" w:rsidR="005D150D" w:rsidRPr="005D150D" w:rsidRDefault="005D150D" w:rsidP="00C45189">
            <w:pPr>
              <w:widowControl w:val="0"/>
              <w:autoSpaceDE w:val="0"/>
              <w:autoSpaceDN w:val="0"/>
              <w:adjustRightInd w:val="0"/>
              <w:spacing w:line="240" w:lineRule="auto"/>
              <w:outlineLvl w:val="3"/>
              <w:rPr>
                <w:ins w:id="393" w:author="Jiang, Xia" w:date="2021-12-16T19:40:00Z"/>
                <w:rFonts w:ascii="Times New Roman" w:hAnsi="Times New Roman"/>
                <w:bCs/>
                <w:i/>
                <w:sz w:val="24"/>
                <w:szCs w:val="24"/>
                <w:highlight w:val="yellow"/>
                <w:rPrChange w:id="394" w:author="Jiang, Xia" w:date="2021-12-16T19:40:00Z">
                  <w:rPr>
                    <w:ins w:id="395" w:author="Jiang, Xia" w:date="2021-12-16T19:40:00Z"/>
                    <w:rFonts w:ascii="Times New Roman" w:hAnsi="Times New Roman"/>
                    <w:bCs/>
                    <w:i/>
                    <w:sz w:val="24"/>
                    <w:szCs w:val="24"/>
                  </w:rPr>
                </w:rPrChange>
              </w:rPr>
            </w:pPr>
            <w:ins w:id="396" w:author="Jiang, Xia" w:date="2021-12-16T19:40:00Z">
              <w:r w:rsidRPr="005D150D">
                <w:rPr>
                  <w:rFonts w:ascii="Times New Roman" w:hAnsi="Times New Roman"/>
                  <w:bCs/>
                  <w:i/>
                  <w:sz w:val="24"/>
                  <w:szCs w:val="24"/>
                  <w:highlight w:val="yellow"/>
                  <w:rPrChange w:id="397" w:author="Jiang, Xia" w:date="2021-12-16T19:40:00Z">
                    <w:rPr>
                      <w:rFonts w:ascii="Times New Roman" w:hAnsi="Times New Roman"/>
                      <w:bCs/>
                      <w:i/>
                      <w:sz w:val="24"/>
                      <w:szCs w:val="24"/>
                    </w:rPr>
                  </w:rPrChange>
                </w:rPr>
                <w:t>lymph_node_status</w:t>
              </w:r>
            </w:ins>
          </w:p>
        </w:tc>
        <w:tc>
          <w:tcPr>
            <w:tcW w:w="3600" w:type="dxa"/>
          </w:tcPr>
          <w:p w14:paraId="5BFF4BAF" w14:textId="77777777" w:rsidR="005D150D" w:rsidRPr="005D150D" w:rsidRDefault="005D150D" w:rsidP="00C45189">
            <w:pPr>
              <w:widowControl w:val="0"/>
              <w:autoSpaceDE w:val="0"/>
              <w:autoSpaceDN w:val="0"/>
              <w:adjustRightInd w:val="0"/>
              <w:spacing w:line="240" w:lineRule="auto"/>
              <w:outlineLvl w:val="3"/>
              <w:rPr>
                <w:ins w:id="398" w:author="Jiang, Xia" w:date="2021-12-16T19:40:00Z"/>
                <w:rFonts w:ascii="Times New Roman" w:hAnsi="Times New Roman"/>
                <w:bCs/>
                <w:sz w:val="24"/>
                <w:szCs w:val="24"/>
                <w:highlight w:val="yellow"/>
                <w:rPrChange w:id="399" w:author="Jiang, Xia" w:date="2021-12-16T19:40:00Z">
                  <w:rPr>
                    <w:ins w:id="400" w:author="Jiang, Xia" w:date="2021-12-16T19:40:00Z"/>
                    <w:rFonts w:ascii="Times New Roman" w:hAnsi="Times New Roman"/>
                    <w:bCs/>
                    <w:sz w:val="24"/>
                    <w:szCs w:val="24"/>
                  </w:rPr>
                </w:rPrChange>
              </w:rPr>
            </w:pPr>
            <w:ins w:id="401" w:author="Jiang, Xia" w:date="2021-12-16T19:40:00Z">
              <w:r w:rsidRPr="005D150D">
                <w:rPr>
                  <w:rFonts w:ascii="Times New Roman" w:hAnsi="Times New Roman"/>
                  <w:bCs/>
                  <w:sz w:val="24"/>
                  <w:szCs w:val="24"/>
                  <w:highlight w:val="yellow"/>
                  <w:rPrChange w:id="402" w:author="Jiang, Xia" w:date="2021-12-16T19:40:00Z">
                    <w:rPr>
                      <w:rFonts w:ascii="Times New Roman" w:hAnsi="Times New Roman"/>
                      <w:bCs/>
                      <w:sz w:val="24"/>
                      <w:szCs w:val="24"/>
                    </w:rPr>
                  </w:rPrChange>
                </w:rPr>
                <w:t>patient had any positive lymph nodes</w:t>
              </w:r>
            </w:ins>
          </w:p>
        </w:tc>
        <w:tc>
          <w:tcPr>
            <w:tcW w:w="3150" w:type="dxa"/>
          </w:tcPr>
          <w:p w14:paraId="6C076E22" w14:textId="77777777" w:rsidR="005D150D" w:rsidRPr="005D150D" w:rsidRDefault="005D150D" w:rsidP="00C45189">
            <w:pPr>
              <w:widowControl w:val="0"/>
              <w:autoSpaceDE w:val="0"/>
              <w:autoSpaceDN w:val="0"/>
              <w:adjustRightInd w:val="0"/>
              <w:spacing w:line="240" w:lineRule="auto"/>
              <w:outlineLvl w:val="3"/>
              <w:rPr>
                <w:ins w:id="403" w:author="Jiang, Xia" w:date="2021-12-16T19:40:00Z"/>
                <w:rFonts w:ascii="Times New Roman" w:hAnsi="Times New Roman"/>
                <w:bCs/>
                <w:sz w:val="24"/>
                <w:szCs w:val="24"/>
                <w:highlight w:val="yellow"/>
                <w:rPrChange w:id="404" w:author="Jiang, Xia" w:date="2021-12-16T19:40:00Z">
                  <w:rPr>
                    <w:ins w:id="405" w:author="Jiang, Xia" w:date="2021-12-16T19:40:00Z"/>
                    <w:rFonts w:ascii="Times New Roman" w:hAnsi="Times New Roman"/>
                    <w:bCs/>
                    <w:sz w:val="24"/>
                    <w:szCs w:val="24"/>
                  </w:rPr>
                </w:rPrChange>
              </w:rPr>
            </w:pPr>
            <w:ins w:id="406" w:author="Jiang, Xia" w:date="2021-12-16T19:40:00Z">
              <w:r w:rsidRPr="005D150D">
                <w:rPr>
                  <w:rFonts w:ascii="Times New Roman" w:hAnsi="Times New Roman"/>
                  <w:bCs/>
                  <w:sz w:val="24"/>
                  <w:szCs w:val="24"/>
                  <w:highlight w:val="yellow"/>
                  <w:rPrChange w:id="407" w:author="Jiang, Xia" w:date="2021-12-16T19:40:00Z">
                    <w:rPr>
                      <w:rFonts w:ascii="Times New Roman" w:hAnsi="Times New Roman"/>
                      <w:bCs/>
                      <w:sz w:val="24"/>
                      <w:szCs w:val="24"/>
                    </w:rPr>
                  </w:rPrChange>
                </w:rPr>
                <w:t>neg, pos</w:t>
              </w:r>
            </w:ins>
          </w:p>
        </w:tc>
      </w:tr>
      <w:tr w:rsidR="005D150D" w:rsidRPr="005D150D" w14:paraId="40C844CC" w14:textId="77777777" w:rsidTr="00C45189">
        <w:trPr>
          <w:ins w:id="408" w:author="Jiang, Xia" w:date="2021-12-16T19:40:00Z"/>
        </w:trPr>
        <w:tc>
          <w:tcPr>
            <w:tcW w:w="2520" w:type="dxa"/>
          </w:tcPr>
          <w:p w14:paraId="00478FA6" w14:textId="77777777" w:rsidR="005D150D" w:rsidRPr="005D150D" w:rsidRDefault="005D150D" w:rsidP="00C45189">
            <w:pPr>
              <w:widowControl w:val="0"/>
              <w:autoSpaceDE w:val="0"/>
              <w:autoSpaceDN w:val="0"/>
              <w:adjustRightInd w:val="0"/>
              <w:spacing w:line="240" w:lineRule="auto"/>
              <w:outlineLvl w:val="3"/>
              <w:rPr>
                <w:ins w:id="409" w:author="Jiang, Xia" w:date="2021-12-16T19:40:00Z"/>
                <w:rFonts w:ascii="Times New Roman" w:hAnsi="Times New Roman"/>
                <w:bCs/>
                <w:i/>
                <w:sz w:val="24"/>
                <w:szCs w:val="24"/>
                <w:highlight w:val="yellow"/>
                <w:rPrChange w:id="410" w:author="Jiang, Xia" w:date="2021-12-16T19:40:00Z">
                  <w:rPr>
                    <w:ins w:id="411" w:author="Jiang, Xia" w:date="2021-12-16T19:40:00Z"/>
                    <w:rFonts w:ascii="Times New Roman" w:hAnsi="Times New Roman"/>
                    <w:bCs/>
                    <w:i/>
                    <w:sz w:val="24"/>
                    <w:szCs w:val="24"/>
                  </w:rPr>
                </w:rPrChange>
              </w:rPr>
            </w:pPr>
            <w:ins w:id="412" w:author="Jiang, Xia" w:date="2021-12-16T19:40:00Z">
              <w:r w:rsidRPr="005D150D">
                <w:rPr>
                  <w:rFonts w:ascii="Times New Roman" w:hAnsi="Times New Roman"/>
                  <w:bCs/>
                  <w:i/>
                  <w:sz w:val="24"/>
                  <w:szCs w:val="24"/>
                  <w:highlight w:val="yellow"/>
                  <w:rPrChange w:id="413" w:author="Jiang, Xia" w:date="2021-12-16T19:40:00Z">
                    <w:rPr>
                      <w:rFonts w:ascii="Times New Roman" w:hAnsi="Times New Roman"/>
                      <w:bCs/>
                      <w:i/>
                      <w:sz w:val="24"/>
                      <w:szCs w:val="24"/>
                    </w:rPr>
                  </w:rPrChange>
                </w:rPr>
                <w:t>histology</w:t>
              </w:r>
            </w:ins>
          </w:p>
        </w:tc>
        <w:tc>
          <w:tcPr>
            <w:tcW w:w="3600" w:type="dxa"/>
          </w:tcPr>
          <w:p w14:paraId="545E92C5" w14:textId="77777777" w:rsidR="005D150D" w:rsidRPr="005D150D" w:rsidRDefault="005D150D" w:rsidP="00C45189">
            <w:pPr>
              <w:widowControl w:val="0"/>
              <w:autoSpaceDE w:val="0"/>
              <w:autoSpaceDN w:val="0"/>
              <w:adjustRightInd w:val="0"/>
              <w:spacing w:line="240" w:lineRule="auto"/>
              <w:outlineLvl w:val="3"/>
              <w:rPr>
                <w:ins w:id="414" w:author="Jiang, Xia" w:date="2021-12-16T19:40:00Z"/>
                <w:rFonts w:ascii="Times New Roman" w:hAnsi="Times New Roman"/>
                <w:bCs/>
                <w:sz w:val="24"/>
                <w:szCs w:val="24"/>
                <w:highlight w:val="yellow"/>
                <w:rPrChange w:id="415" w:author="Jiang, Xia" w:date="2021-12-16T19:40:00Z">
                  <w:rPr>
                    <w:ins w:id="416" w:author="Jiang, Xia" w:date="2021-12-16T19:40:00Z"/>
                    <w:rFonts w:ascii="Times New Roman" w:hAnsi="Times New Roman"/>
                    <w:bCs/>
                    <w:sz w:val="24"/>
                    <w:szCs w:val="24"/>
                  </w:rPr>
                </w:rPrChange>
              </w:rPr>
            </w:pPr>
            <w:ins w:id="417" w:author="Jiang, Xia" w:date="2021-12-16T19:40:00Z">
              <w:r w:rsidRPr="005D150D">
                <w:rPr>
                  <w:rFonts w:ascii="Times New Roman" w:hAnsi="Times New Roman"/>
                  <w:bCs/>
                  <w:sz w:val="24"/>
                  <w:szCs w:val="24"/>
                  <w:highlight w:val="yellow"/>
                  <w:rPrChange w:id="418" w:author="Jiang, Xia" w:date="2021-12-16T19:40:00Z">
                    <w:rPr>
                      <w:rFonts w:ascii="Times New Roman" w:hAnsi="Times New Roman"/>
                      <w:bCs/>
                      <w:sz w:val="24"/>
                      <w:szCs w:val="24"/>
                    </w:rPr>
                  </w:rPrChange>
                </w:rPr>
                <w:t>tumor histology</w:t>
              </w:r>
            </w:ins>
          </w:p>
        </w:tc>
        <w:tc>
          <w:tcPr>
            <w:tcW w:w="3150" w:type="dxa"/>
          </w:tcPr>
          <w:p w14:paraId="4B3163A3" w14:textId="77777777" w:rsidR="005D150D" w:rsidRPr="005D150D" w:rsidRDefault="005D150D" w:rsidP="00C45189">
            <w:pPr>
              <w:widowControl w:val="0"/>
              <w:autoSpaceDE w:val="0"/>
              <w:autoSpaceDN w:val="0"/>
              <w:adjustRightInd w:val="0"/>
              <w:spacing w:line="240" w:lineRule="auto"/>
              <w:outlineLvl w:val="3"/>
              <w:rPr>
                <w:ins w:id="419" w:author="Jiang, Xia" w:date="2021-12-16T19:40:00Z"/>
                <w:rFonts w:ascii="Times New Roman" w:hAnsi="Times New Roman"/>
                <w:bCs/>
                <w:sz w:val="24"/>
                <w:szCs w:val="24"/>
                <w:highlight w:val="yellow"/>
                <w:rPrChange w:id="420" w:author="Jiang, Xia" w:date="2021-12-16T19:40:00Z">
                  <w:rPr>
                    <w:ins w:id="421" w:author="Jiang, Xia" w:date="2021-12-16T19:40:00Z"/>
                    <w:rFonts w:ascii="Times New Roman" w:hAnsi="Times New Roman"/>
                    <w:bCs/>
                    <w:sz w:val="24"/>
                    <w:szCs w:val="24"/>
                  </w:rPr>
                </w:rPrChange>
              </w:rPr>
            </w:pPr>
            <w:ins w:id="422" w:author="Jiang, Xia" w:date="2021-12-16T19:40:00Z">
              <w:r w:rsidRPr="005D150D">
                <w:rPr>
                  <w:rFonts w:ascii="Times New Roman" w:eastAsia="Calibri" w:hAnsi="Times New Roman"/>
                  <w:sz w:val="24"/>
                  <w:szCs w:val="24"/>
                  <w:highlight w:val="yellow"/>
                  <w:rPrChange w:id="423" w:author="Jiang, Xia" w:date="2021-12-16T19:40:00Z">
                    <w:rPr>
                      <w:rFonts w:ascii="Times New Roman" w:eastAsia="Calibri" w:hAnsi="Times New Roman"/>
                      <w:sz w:val="24"/>
                      <w:szCs w:val="24"/>
                    </w:rPr>
                  </w:rPrChange>
                </w:rPr>
                <w:t>lobular, duct</w:t>
              </w:r>
            </w:ins>
          </w:p>
        </w:tc>
      </w:tr>
      <w:tr w:rsidR="005D150D" w:rsidRPr="005D150D" w14:paraId="02125157" w14:textId="77777777" w:rsidTr="00C45189">
        <w:trPr>
          <w:ins w:id="424" w:author="Jiang, Xia" w:date="2021-12-16T19:40:00Z"/>
        </w:trPr>
        <w:tc>
          <w:tcPr>
            <w:tcW w:w="2520" w:type="dxa"/>
          </w:tcPr>
          <w:p w14:paraId="5E04251E" w14:textId="77777777" w:rsidR="005D150D" w:rsidRPr="005D150D" w:rsidRDefault="005D150D" w:rsidP="00C45189">
            <w:pPr>
              <w:widowControl w:val="0"/>
              <w:autoSpaceDE w:val="0"/>
              <w:autoSpaceDN w:val="0"/>
              <w:adjustRightInd w:val="0"/>
              <w:spacing w:line="240" w:lineRule="auto"/>
              <w:outlineLvl w:val="3"/>
              <w:rPr>
                <w:ins w:id="425" w:author="Jiang, Xia" w:date="2021-12-16T19:40:00Z"/>
                <w:rFonts w:ascii="Times New Roman" w:hAnsi="Times New Roman"/>
                <w:bCs/>
                <w:i/>
                <w:sz w:val="24"/>
                <w:szCs w:val="24"/>
                <w:highlight w:val="yellow"/>
                <w:rPrChange w:id="426" w:author="Jiang, Xia" w:date="2021-12-16T19:40:00Z">
                  <w:rPr>
                    <w:ins w:id="427" w:author="Jiang, Xia" w:date="2021-12-16T19:40:00Z"/>
                    <w:rFonts w:ascii="Times New Roman" w:hAnsi="Times New Roman"/>
                    <w:bCs/>
                    <w:i/>
                    <w:sz w:val="24"/>
                    <w:szCs w:val="24"/>
                  </w:rPr>
                </w:rPrChange>
              </w:rPr>
            </w:pPr>
            <w:ins w:id="428" w:author="Jiang, Xia" w:date="2021-12-16T19:40:00Z">
              <w:r w:rsidRPr="005D150D">
                <w:rPr>
                  <w:rFonts w:ascii="Times New Roman" w:hAnsi="Times New Roman"/>
                  <w:bCs/>
                  <w:i/>
                  <w:sz w:val="24"/>
                  <w:szCs w:val="24"/>
                  <w:highlight w:val="yellow"/>
                  <w:rPrChange w:id="429" w:author="Jiang, Xia" w:date="2021-12-16T19:40:00Z">
                    <w:rPr>
                      <w:rFonts w:ascii="Times New Roman" w:hAnsi="Times New Roman"/>
                      <w:bCs/>
                      <w:i/>
                      <w:sz w:val="24"/>
                      <w:szCs w:val="24"/>
                    </w:rPr>
                  </w:rPrChange>
                </w:rPr>
                <w:t>size</w:t>
              </w:r>
            </w:ins>
          </w:p>
        </w:tc>
        <w:tc>
          <w:tcPr>
            <w:tcW w:w="3600" w:type="dxa"/>
          </w:tcPr>
          <w:p w14:paraId="6010D606" w14:textId="77777777" w:rsidR="005D150D" w:rsidRPr="005D150D" w:rsidRDefault="005D150D" w:rsidP="00C45189">
            <w:pPr>
              <w:widowControl w:val="0"/>
              <w:autoSpaceDE w:val="0"/>
              <w:autoSpaceDN w:val="0"/>
              <w:adjustRightInd w:val="0"/>
              <w:spacing w:line="240" w:lineRule="auto"/>
              <w:outlineLvl w:val="3"/>
              <w:rPr>
                <w:ins w:id="430" w:author="Jiang, Xia" w:date="2021-12-16T19:40:00Z"/>
                <w:rFonts w:ascii="Times New Roman" w:hAnsi="Times New Roman"/>
                <w:bCs/>
                <w:sz w:val="24"/>
                <w:szCs w:val="24"/>
                <w:highlight w:val="yellow"/>
                <w:rPrChange w:id="431" w:author="Jiang, Xia" w:date="2021-12-16T19:40:00Z">
                  <w:rPr>
                    <w:ins w:id="432" w:author="Jiang, Xia" w:date="2021-12-16T19:40:00Z"/>
                    <w:rFonts w:ascii="Times New Roman" w:hAnsi="Times New Roman"/>
                    <w:bCs/>
                    <w:sz w:val="24"/>
                    <w:szCs w:val="24"/>
                  </w:rPr>
                </w:rPrChange>
              </w:rPr>
            </w:pPr>
            <w:ins w:id="433" w:author="Jiang, Xia" w:date="2021-12-16T19:40:00Z">
              <w:r w:rsidRPr="005D150D">
                <w:rPr>
                  <w:rFonts w:ascii="Times New Roman" w:hAnsi="Times New Roman"/>
                  <w:bCs/>
                  <w:sz w:val="24"/>
                  <w:szCs w:val="24"/>
                  <w:highlight w:val="yellow"/>
                  <w:rPrChange w:id="434" w:author="Jiang, Xia" w:date="2021-12-16T19:40:00Z">
                    <w:rPr>
                      <w:rFonts w:ascii="Times New Roman" w:hAnsi="Times New Roman"/>
                      <w:bCs/>
                      <w:sz w:val="24"/>
                      <w:szCs w:val="24"/>
                    </w:rPr>
                  </w:rPrChange>
                </w:rPr>
                <w:t>size of tumor in mm</w:t>
              </w:r>
            </w:ins>
          </w:p>
        </w:tc>
        <w:tc>
          <w:tcPr>
            <w:tcW w:w="3150" w:type="dxa"/>
          </w:tcPr>
          <w:p w14:paraId="00EF9420" w14:textId="77777777" w:rsidR="005D150D" w:rsidRPr="005D150D" w:rsidRDefault="005D150D" w:rsidP="00C45189">
            <w:pPr>
              <w:widowControl w:val="0"/>
              <w:autoSpaceDE w:val="0"/>
              <w:autoSpaceDN w:val="0"/>
              <w:adjustRightInd w:val="0"/>
              <w:spacing w:line="240" w:lineRule="auto"/>
              <w:outlineLvl w:val="3"/>
              <w:rPr>
                <w:ins w:id="435" w:author="Jiang, Xia" w:date="2021-12-16T19:40:00Z"/>
                <w:rFonts w:ascii="Times New Roman" w:hAnsi="Times New Roman"/>
                <w:bCs/>
                <w:sz w:val="24"/>
                <w:szCs w:val="24"/>
                <w:highlight w:val="yellow"/>
                <w:rPrChange w:id="436" w:author="Jiang, Xia" w:date="2021-12-16T19:40:00Z">
                  <w:rPr>
                    <w:ins w:id="437" w:author="Jiang, Xia" w:date="2021-12-16T19:40:00Z"/>
                    <w:rFonts w:ascii="Times New Roman" w:hAnsi="Times New Roman"/>
                    <w:bCs/>
                    <w:sz w:val="24"/>
                    <w:szCs w:val="24"/>
                  </w:rPr>
                </w:rPrChange>
              </w:rPr>
            </w:pPr>
            <w:ins w:id="438" w:author="Jiang, Xia" w:date="2021-12-16T19:40:00Z">
              <w:r w:rsidRPr="005D150D">
                <w:rPr>
                  <w:rFonts w:ascii="Times New Roman" w:hAnsi="Times New Roman"/>
                  <w:bCs/>
                  <w:sz w:val="24"/>
                  <w:szCs w:val="24"/>
                  <w:highlight w:val="yellow"/>
                  <w:rPrChange w:id="439" w:author="Jiang, Xia" w:date="2021-12-16T19:40:00Z">
                    <w:rPr>
                      <w:rFonts w:ascii="Times New Roman" w:hAnsi="Times New Roman"/>
                      <w:bCs/>
                      <w:sz w:val="24"/>
                      <w:szCs w:val="24"/>
                    </w:rPr>
                  </w:rPrChange>
                </w:rPr>
                <w:t>0-32, 32-70, &gt;70</w:t>
              </w:r>
            </w:ins>
          </w:p>
        </w:tc>
      </w:tr>
      <w:tr w:rsidR="005D150D" w:rsidRPr="005D150D" w14:paraId="11A26AFE" w14:textId="77777777" w:rsidTr="00C45189">
        <w:trPr>
          <w:ins w:id="440" w:author="Jiang, Xia" w:date="2021-12-16T19:40:00Z"/>
        </w:trPr>
        <w:tc>
          <w:tcPr>
            <w:tcW w:w="2520" w:type="dxa"/>
          </w:tcPr>
          <w:p w14:paraId="13C7358D" w14:textId="77777777" w:rsidR="005D150D" w:rsidRPr="005D150D" w:rsidRDefault="005D150D" w:rsidP="00C45189">
            <w:pPr>
              <w:widowControl w:val="0"/>
              <w:autoSpaceDE w:val="0"/>
              <w:autoSpaceDN w:val="0"/>
              <w:adjustRightInd w:val="0"/>
              <w:spacing w:line="240" w:lineRule="auto"/>
              <w:outlineLvl w:val="3"/>
              <w:rPr>
                <w:ins w:id="441" w:author="Jiang, Xia" w:date="2021-12-16T19:40:00Z"/>
                <w:rFonts w:ascii="Times New Roman" w:hAnsi="Times New Roman"/>
                <w:bCs/>
                <w:i/>
                <w:sz w:val="24"/>
                <w:szCs w:val="24"/>
                <w:highlight w:val="yellow"/>
                <w:rPrChange w:id="442" w:author="Jiang, Xia" w:date="2021-12-16T19:40:00Z">
                  <w:rPr>
                    <w:ins w:id="443" w:author="Jiang, Xia" w:date="2021-12-16T19:40:00Z"/>
                    <w:rFonts w:ascii="Times New Roman" w:hAnsi="Times New Roman"/>
                    <w:bCs/>
                    <w:i/>
                    <w:sz w:val="24"/>
                    <w:szCs w:val="24"/>
                  </w:rPr>
                </w:rPrChange>
              </w:rPr>
            </w:pPr>
            <w:ins w:id="444" w:author="Jiang, Xia" w:date="2021-12-16T19:40:00Z">
              <w:r w:rsidRPr="005D150D">
                <w:rPr>
                  <w:rFonts w:ascii="Times New Roman" w:hAnsi="Times New Roman"/>
                  <w:bCs/>
                  <w:i/>
                  <w:sz w:val="24"/>
                  <w:szCs w:val="24"/>
                  <w:highlight w:val="yellow"/>
                  <w:rPrChange w:id="445" w:author="Jiang, Xia" w:date="2021-12-16T19:40:00Z">
                    <w:rPr>
                      <w:rFonts w:ascii="Times New Roman" w:hAnsi="Times New Roman"/>
                      <w:bCs/>
                      <w:i/>
                      <w:sz w:val="24"/>
                      <w:szCs w:val="24"/>
                    </w:rPr>
                  </w:rPrChange>
                </w:rPr>
                <w:t>grade</w:t>
              </w:r>
            </w:ins>
          </w:p>
        </w:tc>
        <w:tc>
          <w:tcPr>
            <w:tcW w:w="3600" w:type="dxa"/>
          </w:tcPr>
          <w:p w14:paraId="5C5E1103" w14:textId="77777777" w:rsidR="005D150D" w:rsidRPr="005D150D" w:rsidRDefault="005D150D" w:rsidP="00C45189">
            <w:pPr>
              <w:widowControl w:val="0"/>
              <w:autoSpaceDE w:val="0"/>
              <w:autoSpaceDN w:val="0"/>
              <w:adjustRightInd w:val="0"/>
              <w:spacing w:line="240" w:lineRule="auto"/>
              <w:outlineLvl w:val="3"/>
              <w:rPr>
                <w:ins w:id="446" w:author="Jiang, Xia" w:date="2021-12-16T19:40:00Z"/>
                <w:rFonts w:ascii="Times New Roman" w:hAnsi="Times New Roman"/>
                <w:bCs/>
                <w:sz w:val="24"/>
                <w:szCs w:val="24"/>
                <w:highlight w:val="yellow"/>
                <w:rPrChange w:id="447" w:author="Jiang, Xia" w:date="2021-12-16T19:40:00Z">
                  <w:rPr>
                    <w:ins w:id="448" w:author="Jiang, Xia" w:date="2021-12-16T19:40:00Z"/>
                    <w:rFonts w:ascii="Times New Roman" w:hAnsi="Times New Roman"/>
                    <w:bCs/>
                    <w:sz w:val="24"/>
                    <w:szCs w:val="24"/>
                  </w:rPr>
                </w:rPrChange>
              </w:rPr>
            </w:pPr>
            <w:ins w:id="449" w:author="Jiang, Xia" w:date="2021-12-16T19:40:00Z">
              <w:r w:rsidRPr="005D150D">
                <w:rPr>
                  <w:rFonts w:ascii="Times New Roman" w:hAnsi="Times New Roman"/>
                  <w:bCs/>
                  <w:sz w:val="24"/>
                  <w:szCs w:val="24"/>
                  <w:highlight w:val="yellow"/>
                  <w:rPrChange w:id="450" w:author="Jiang, Xia" w:date="2021-12-16T19:40:00Z">
                    <w:rPr>
                      <w:rFonts w:ascii="Times New Roman" w:hAnsi="Times New Roman"/>
                      <w:bCs/>
                      <w:sz w:val="24"/>
                      <w:szCs w:val="24"/>
                    </w:rPr>
                  </w:rPrChange>
                </w:rPr>
                <w:t>grade of disease</w:t>
              </w:r>
            </w:ins>
          </w:p>
        </w:tc>
        <w:tc>
          <w:tcPr>
            <w:tcW w:w="3150" w:type="dxa"/>
          </w:tcPr>
          <w:p w14:paraId="1FBF86C8" w14:textId="77777777" w:rsidR="005D150D" w:rsidRPr="005D150D" w:rsidRDefault="005D150D" w:rsidP="00C45189">
            <w:pPr>
              <w:widowControl w:val="0"/>
              <w:autoSpaceDE w:val="0"/>
              <w:autoSpaceDN w:val="0"/>
              <w:adjustRightInd w:val="0"/>
              <w:spacing w:line="240" w:lineRule="auto"/>
              <w:outlineLvl w:val="3"/>
              <w:rPr>
                <w:ins w:id="451" w:author="Jiang, Xia" w:date="2021-12-16T19:40:00Z"/>
                <w:rFonts w:ascii="Times New Roman" w:hAnsi="Times New Roman"/>
                <w:bCs/>
                <w:sz w:val="24"/>
                <w:szCs w:val="24"/>
                <w:highlight w:val="yellow"/>
                <w:rPrChange w:id="452" w:author="Jiang, Xia" w:date="2021-12-16T19:40:00Z">
                  <w:rPr>
                    <w:ins w:id="453" w:author="Jiang, Xia" w:date="2021-12-16T19:40:00Z"/>
                    <w:rFonts w:ascii="Times New Roman" w:hAnsi="Times New Roman"/>
                    <w:bCs/>
                    <w:sz w:val="24"/>
                    <w:szCs w:val="24"/>
                  </w:rPr>
                </w:rPrChange>
              </w:rPr>
            </w:pPr>
            <w:ins w:id="454" w:author="Jiang, Xia" w:date="2021-12-16T19:40:00Z">
              <w:r w:rsidRPr="005D150D">
                <w:rPr>
                  <w:rFonts w:ascii="Times New Roman" w:hAnsi="Times New Roman"/>
                  <w:bCs/>
                  <w:sz w:val="24"/>
                  <w:szCs w:val="24"/>
                  <w:highlight w:val="yellow"/>
                  <w:rPrChange w:id="455" w:author="Jiang, Xia" w:date="2021-12-16T19:40:00Z">
                    <w:rPr>
                      <w:rFonts w:ascii="Times New Roman" w:hAnsi="Times New Roman"/>
                      <w:bCs/>
                      <w:sz w:val="24"/>
                      <w:szCs w:val="24"/>
                    </w:rPr>
                  </w:rPrChange>
                </w:rPr>
                <w:t>1, 2, 3</w:t>
              </w:r>
            </w:ins>
          </w:p>
        </w:tc>
      </w:tr>
      <w:tr w:rsidR="005D150D" w:rsidRPr="005D150D" w14:paraId="30C0DC7B" w14:textId="77777777" w:rsidTr="00C45189">
        <w:trPr>
          <w:ins w:id="456" w:author="Jiang, Xia" w:date="2021-12-16T19:40:00Z"/>
        </w:trPr>
        <w:tc>
          <w:tcPr>
            <w:tcW w:w="2520" w:type="dxa"/>
          </w:tcPr>
          <w:p w14:paraId="1EEF5EED" w14:textId="77777777" w:rsidR="005D150D" w:rsidRPr="005D150D" w:rsidRDefault="005D150D" w:rsidP="00C45189">
            <w:pPr>
              <w:widowControl w:val="0"/>
              <w:autoSpaceDE w:val="0"/>
              <w:autoSpaceDN w:val="0"/>
              <w:adjustRightInd w:val="0"/>
              <w:spacing w:line="240" w:lineRule="auto"/>
              <w:outlineLvl w:val="3"/>
              <w:rPr>
                <w:ins w:id="457" w:author="Jiang, Xia" w:date="2021-12-16T19:40:00Z"/>
                <w:rFonts w:ascii="Times New Roman" w:hAnsi="Times New Roman"/>
                <w:bCs/>
                <w:i/>
                <w:sz w:val="24"/>
                <w:szCs w:val="24"/>
                <w:highlight w:val="yellow"/>
                <w:rPrChange w:id="458" w:author="Jiang, Xia" w:date="2021-12-16T19:40:00Z">
                  <w:rPr>
                    <w:ins w:id="459" w:author="Jiang, Xia" w:date="2021-12-16T19:40:00Z"/>
                    <w:rFonts w:ascii="Times New Roman" w:hAnsi="Times New Roman"/>
                    <w:bCs/>
                    <w:i/>
                    <w:sz w:val="24"/>
                    <w:szCs w:val="24"/>
                  </w:rPr>
                </w:rPrChange>
              </w:rPr>
            </w:pPr>
            <w:ins w:id="460" w:author="Jiang, Xia" w:date="2021-12-16T19:40:00Z">
              <w:r w:rsidRPr="005D150D">
                <w:rPr>
                  <w:rFonts w:ascii="Times New Roman" w:hAnsi="Times New Roman"/>
                  <w:bCs/>
                  <w:i/>
                  <w:sz w:val="24"/>
                  <w:szCs w:val="24"/>
                  <w:highlight w:val="yellow"/>
                  <w:rPrChange w:id="461" w:author="Jiang, Xia" w:date="2021-12-16T19:40:00Z">
                    <w:rPr>
                      <w:rFonts w:ascii="Times New Roman" w:hAnsi="Times New Roman"/>
                      <w:bCs/>
                      <w:i/>
                      <w:sz w:val="24"/>
                      <w:szCs w:val="24"/>
                    </w:rPr>
                  </w:rPrChange>
                </w:rPr>
                <w:t>invasive</w:t>
              </w:r>
            </w:ins>
          </w:p>
        </w:tc>
        <w:tc>
          <w:tcPr>
            <w:tcW w:w="3600" w:type="dxa"/>
          </w:tcPr>
          <w:p w14:paraId="60197CF7" w14:textId="77777777" w:rsidR="005D150D" w:rsidRPr="005D150D" w:rsidRDefault="005D150D" w:rsidP="00C45189">
            <w:pPr>
              <w:widowControl w:val="0"/>
              <w:autoSpaceDE w:val="0"/>
              <w:autoSpaceDN w:val="0"/>
              <w:adjustRightInd w:val="0"/>
              <w:spacing w:line="240" w:lineRule="auto"/>
              <w:outlineLvl w:val="3"/>
              <w:rPr>
                <w:ins w:id="462" w:author="Jiang, Xia" w:date="2021-12-16T19:40:00Z"/>
                <w:rFonts w:ascii="Times New Roman" w:hAnsi="Times New Roman"/>
                <w:bCs/>
                <w:sz w:val="24"/>
                <w:szCs w:val="24"/>
                <w:highlight w:val="yellow"/>
                <w:rPrChange w:id="463" w:author="Jiang, Xia" w:date="2021-12-16T19:40:00Z">
                  <w:rPr>
                    <w:ins w:id="464" w:author="Jiang, Xia" w:date="2021-12-16T19:40:00Z"/>
                    <w:rFonts w:ascii="Times New Roman" w:hAnsi="Times New Roman"/>
                    <w:bCs/>
                    <w:sz w:val="24"/>
                    <w:szCs w:val="24"/>
                  </w:rPr>
                </w:rPrChange>
              </w:rPr>
            </w:pPr>
            <w:ins w:id="465" w:author="Jiang, Xia" w:date="2021-12-16T19:40:00Z">
              <w:r w:rsidRPr="005D150D">
                <w:rPr>
                  <w:rFonts w:ascii="Times New Roman" w:hAnsi="Times New Roman"/>
                  <w:bCs/>
                  <w:sz w:val="24"/>
                  <w:szCs w:val="24"/>
                  <w:highlight w:val="yellow"/>
                  <w:rPrChange w:id="466" w:author="Jiang, Xia" w:date="2021-12-16T19:40:00Z">
                    <w:rPr>
                      <w:rFonts w:ascii="Times New Roman" w:hAnsi="Times New Roman"/>
                      <w:bCs/>
                      <w:sz w:val="24"/>
                      <w:szCs w:val="24"/>
                    </w:rPr>
                  </w:rPrChange>
                </w:rPr>
                <w:t>whether tumor is invasive</w:t>
              </w:r>
            </w:ins>
          </w:p>
        </w:tc>
        <w:tc>
          <w:tcPr>
            <w:tcW w:w="3150" w:type="dxa"/>
          </w:tcPr>
          <w:p w14:paraId="4CDC0BE3" w14:textId="77777777" w:rsidR="005D150D" w:rsidRPr="005D150D" w:rsidRDefault="005D150D" w:rsidP="00C45189">
            <w:pPr>
              <w:widowControl w:val="0"/>
              <w:autoSpaceDE w:val="0"/>
              <w:autoSpaceDN w:val="0"/>
              <w:adjustRightInd w:val="0"/>
              <w:spacing w:line="240" w:lineRule="auto"/>
              <w:outlineLvl w:val="3"/>
              <w:rPr>
                <w:ins w:id="467" w:author="Jiang, Xia" w:date="2021-12-16T19:40:00Z"/>
                <w:rFonts w:ascii="Times New Roman" w:hAnsi="Times New Roman"/>
                <w:bCs/>
                <w:sz w:val="24"/>
                <w:szCs w:val="24"/>
                <w:highlight w:val="yellow"/>
                <w:rPrChange w:id="468" w:author="Jiang, Xia" w:date="2021-12-16T19:40:00Z">
                  <w:rPr>
                    <w:ins w:id="469" w:author="Jiang, Xia" w:date="2021-12-16T19:40:00Z"/>
                    <w:rFonts w:ascii="Times New Roman" w:hAnsi="Times New Roman"/>
                    <w:bCs/>
                    <w:sz w:val="24"/>
                    <w:szCs w:val="24"/>
                  </w:rPr>
                </w:rPrChange>
              </w:rPr>
            </w:pPr>
            <w:ins w:id="470" w:author="Jiang, Xia" w:date="2021-12-16T19:40:00Z">
              <w:r w:rsidRPr="005D150D">
                <w:rPr>
                  <w:rFonts w:ascii="Times New Roman" w:hAnsi="Times New Roman"/>
                  <w:bCs/>
                  <w:sz w:val="24"/>
                  <w:szCs w:val="24"/>
                  <w:highlight w:val="yellow"/>
                  <w:rPrChange w:id="471" w:author="Jiang, Xia" w:date="2021-12-16T19:40:00Z">
                    <w:rPr>
                      <w:rFonts w:ascii="Times New Roman" w:hAnsi="Times New Roman"/>
                      <w:bCs/>
                      <w:sz w:val="24"/>
                      <w:szCs w:val="24"/>
                    </w:rPr>
                  </w:rPrChange>
                </w:rPr>
                <w:t>yes, no</w:t>
              </w:r>
            </w:ins>
          </w:p>
        </w:tc>
      </w:tr>
      <w:tr w:rsidR="005D150D" w:rsidRPr="005D150D" w14:paraId="5EAFDC0F" w14:textId="77777777" w:rsidTr="00C45189">
        <w:trPr>
          <w:ins w:id="472" w:author="Jiang, Xia" w:date="2021-12-16T19:40:00Z"/>
        </w:trPr>
        <w:tc>
          <w:tcPr>
            <w:tcW w:w="2520" w:type="dxa"/>
          </w:tcPr>
          <w:p w14:paraId="71D72C6D" w14:textId="77777777" w:rsidR="005D150D" w:rsidRPr="005D150D" w:rsidRDefault="005D150D" w:rsidP="00C45189">
            <w:pPr>
              <w:widowControl w:val="0"/>
              <w:autoSpaceDE w:val="0"/>
              <w:autoSpaceDN w:val="0"/>
              <w:adjustRightInd w:val="0"/>
              <w:spacing w:line="240" w:lineRule="auto"/>
              <w:outlineLvl w:val="3"/>
              <w:rPr>
                <w:ins w:id="473" w:author="Jiang, Xia" w:date="2021-12-16T19:40:00Z"/>
                <w:rFonts w:ascii="Times New Roman" w:hAnsi="Times New Roman"/>
                <w:bCs/>
                <w:i/>
                <w:sz w:val="24"/>
                <w:szCs w:val="24"/>
                <w:highlight w:val="yellow"/>
                <w:rPrChange w:id="474" w:author="Jiang, Xia" w:date="2021-12-16T19:40:00Z">
                  <w:rPr>
                    <w:ins w:id="475" w:author="Jiang, Xia" w:date="2021-12-16T19:40:00Z"/>
                    <w:rFonts w:ascii="Times New Roman" w:hAnsi="Times New Roman"/>
                    <w:bCs/>
                    <w:i/>
                    <w:sz w:val="24"/>
                    <w:szCs w:val="24"/>
                  </w:rPr>
                </w:rPrChange>
              </w:rPr>
            </w:pPr>
            <w:ins w:id="476" w:author="Jiang, Xia" w:date="2021-12-16T19:40:00Z">
              <w:r w:rsidRPr="005D150D">
                <w:rPr>
                  <w:rFonts w:ascii="Times New Roman" w:hAnsi="Times New Roman"/>
                  <w:bCs/>
                  <w:i/>
                  <w:sz w:val="24"/>
                  <w:szCs w:val="24"/>
                  <w:highlight w:val="yellow"/>
                  <w:rPrChange w:id="477" w:author="Jiang, Xia" w:date="2021-12-16T19:40:00Z">
                    <w:rPr>
                      <w:rFonts w:ascii="Times New Roman" w:hAnsi="Times New Roman"/>
                      <w:bCs/>
                      <w:i/>
                      <w:sz w:val="24"/>
                      <w:szCs w:val="24"/>
                    </w:rPr>
                  </w:rPrChange>
                </w:rPr>
                <w:t>histology2</w:t>
              </w:r>
            </w:ins>
          </w:p>
        </w:tc>
        <w:tc>
          <w:tcPr>
            <w:tcW w:w="3600" w:type="dxa"/>
          </w:tcPr>
          <w:p w14:paraId="66D05851" w14:textId="77777777" w:rsidR="005D150D" w:rsidRPr="005D150D" w:rsidRDefault="005D150D" w:rsidP="00C45189">
            <w:pPr>
              <w:widowControl w:val="0"/>
              <w:autoSpaceDE w:val="0"/>
              <w:autoSpaceDN w:val="0"/>
              <w:adjustRightInd w:val="0"/>
              <w:spacing w:line="240" w:lineRule="auto"/>
              <w:outlineLvl w:val="3"/>
              <w:rPr>
                <w:ins w:id="478" w:author="Jiang, Xia" w:date="2021-12-16T19:40:00Z"/>
                <w:rFonts w:ascii="Times New Roman" w:hAnsi="Times New Roman"/>
                <w:bCs/>
                <w:sz w:val="24"/>
                <w:szCs w:val="24"/>
                <w:highlight w:val="yellow"/>
                <w:rPrChange w:id="479" w:author="Jiang, Xia" w:date="2021-12-16T19:40:00Z">
                  <w:rPr>
                    <w:ins w:id="480" w:author="Jiang, Xia" w:date="2021-12-16T19:40:00Z"/>
                    <w:rFonts w:ascii="Times New Roman" w:hAnsi="Times New Roman"/>
                    <w:bCs/>
                    <w:sz w:val="24"/>
                    <w:szCs w:val="24"/>
                  </w:rPr>
                </w:rPrChange>
              </w:rPr>
            </w:pPr>
            <w:ins w:id="481" w:author="Jiang, Xia" w:date="2021-12-16T19:40:00Z">
              <w:r w:rsidRPr="005D150D">
                <w:rPr>
                  <w:rFonts w:ascii="Times New Roman" w:hAnsi="Times New Roman"/>
                  <w:bCs/>
                  <w:sz w:val="24"/>
                  <w:szCs w:val="24"/>
                  <w:highlight w:val="yellow"/>
                  <w:rPrChange w:id="482" w:author="Jiang, Xia" w:date="2021-12-16T19:40:00Z">
                    <w:rPr>
                      <w:rFonts w:ascii="Times New Roman" w:hAnsi="Times New Roman"/>
                      <w:bCs/>
                      <w:sz w:val="24"/>
                      <w:szCs w:val="24"/>
                    </w:rPr>
                  </w:rPrChange>
                </w:rPr>
                <w:t>tumor histology subtypes</w:t>
              </w:r>
            </w:ins>
          </w:p>
        </w:tc>
        <w:tc>
          <w:tcPr>
            <w:tcW w:w="3150" w:type="dxa"/>
          </w:tcPr>
          <w:p w14:paraId="61D90C0B" w14:textId="77777777" w:rsidR="005D150D" w:rsidRPr="005D150D" w:rsidRDefault="005D150D" w:rsidP="00C45189">
            <w:pPr>
              <w:widowControl w:val="0"/>
              <w:autoSpaceDE w:val="0"/>
              <w:autoSpaceDN w:val="0"/>
              <w:adjustRightInd w:val="0"/>
              <w:spacing w:line="240" w:lineRule="auto"/>
              <w:outlineLvl w:val="3"/>
              <w:rPr>
                <w:ins w:id="483" w:author="Jiang, Xia" w:date="2021-12-16T19:40:00Z"/>
                <w:rFonts w:ascii="Times New Roman" w:hAnsi="Times New Roman"/>
                <w:bCs/>
                <w:sz w:val="24"/>
                <w:szCs w:val="24"/>
                <w:highlight w:val="yellow"/>
                <w:rPrChange w:id="484" w:author="Jiang, Xia" w:date="2021-12-16T19:40:00Z">
                  <w:rPr>
                    <w:ins w:id="485" w:author="Jiang, Xia" w:date="2021-12-16T19:40:00Z"/>
                    <w:rFonts w:ascii="Times New Roman" w:hAnsi="Times New Roman"/>
                    <w:bCs/>
                    <w:sz w:val="24"/>
                    <w:szCs w:val="24"/>
                  </w:rPr>
                </w:rPrChange>
              </w:rPr>
            </w:pPr>
            <w:ins w:id="486" w:author="Jiang, Xia" w:date="2021-12-16T19:40:00Z">
              <w:r w:rsidRPr="005D150D">
                <w:rPr>
                  <w:rFonts w:ascii="Times New Roman" w:hAnsi="Times New Roman"/>
                  <w:bCs/>
                  <w:sz w:val="24"/>
                  <w:szCs w:val="24"/>
                  <w:highlight w:val="yellow"/>
                  <w:rPrChange w:id="487" w:author="Jiang, Xia" w:date="2021-12-16T19:40:00Z">
                    <w:rPr>
                      <w:rFonts w:ascii="Times New Roman" w:hAnsi="Times New Roman"/>
                      <w:bCs/>
                      <w:sz w:val="24"/>
                      <w:szCs w:val="24"/>
                    </w:rPr>
                  </w:rPrChange>
                </w:rPr>
                <w:t>IDC, DCIS, ILC, NC</w:t>
              </w:r>
            </w:ins>
          </w:p>
        </w:tc>
      </w:tr>
      <w:tr w:rsidR="005D150D" w:rsidRPr="005D150D" w14:paraId="38FC6885" w14:textId="77777777" w:rsidTr="00C45189">
        <w:trPr>
          <w:ins w:id="488" w:author="Jiang, Xia" w:date="2021-12-16T19:40:00Z"/>
        </w:trPr>
        <w:tc>
          <w:tcPr>
            <w:tcW w:w="2520" w:type="dxa"/>
          </w:tcPr>
          <w:p w14:paraId="1B9A1207" w14:textId="77777777" w:rsidR="005D150D" w:rsidRPr="005D150D" w:rsidRDefault="005D150D" w:rsidP="00C45189">
            <w:pPr>
              <w:widowControl w:val="0"/>
              <w:autoSpaceDE w:val="0"/>
              <w:autoSpaceDN w:val="0"/>
              <w:adjustRightInd w:val="0"/>
              <w:spacing w:line="240" w:lineRule="auto"/>
              <w:outlineLvl w:val="3"/>
              <w:rPr>
                <w:ins w:id="489" w:author="Jiang, Xia" w:date="2021-12-16T19:40:00Z"/>
                <w:rFonts w:ascii="Times New Roman" w:hAnsi="Times New Roman"/>
                <w:bCs/>
                <w:i/>
                <w:sz w:val="24"/>
                <w:szCs w:val="24"/>
                <w:highlight w:val="yellow"/>
                <w:rPrChange w:id="490" w:author="Jiang, Xia" w:date="2021-12-16T19:40:00Z">
                  <w:rPr>
                    <w:ins w:id="491" w:author="Jiang, Xia" w:date="2021-12-16T19:40:00Z"/>
                    <w:rFonts w:ascii="Times New Roman" w:hAnsi="Times New Roman"/>
                    <w:bCs/>
                    <w:i/>
                    <w:sz w:val="24"/>
                    <w:szCs w:val="24"/>
                  </w:rPr>
                </w:rPrChange>
              </w:rPr>
            </w:pPr>
            <w:ins w:id="492" w:author="Jiang, Xia" w:date="2021-12-16T19:40:00Z">
              <w:r w:rsidRPr="005D150D">
                <w:rPr>
                  <w:rFonts w:ascii="Times New Roman" w:hAnsi="Times New Roman"/>
                  <w:bCs/>
                  <w:i/>
                  <w:sz w:val="24"/>
                  <w:szCs w:val="24"/>
                  <w:highlight w:val="yellow"/>
                  <w:rPrChange w:id="493" w:author="Jiang, Xia" w:date="2021-12-16T19:40:00Z">
                    <w:rPr>
                      <w:rFonts w:ascii="Times New Roman" w:hAnsi="Times New Roman"/>
                      <w:bCs/>
                      <w:i/>
                      <w:sz w:val="24"/>
                      <w:szCs w:val="24"/>
                    </w:rPr>
                  </w:rPrChange>
                </w:rPr>
                <w:t>invasive_tumor_locatio</w:t>
              </w:r>
              <w:r w:rsidRPr="005D150D">
                <w:rPr>
                  <w:rFonts w:ascii="Times New Roman" w:hAnsi="Times New Roman"/>
                  <w:bCs/>
                  <w:i/>
                  <w:sz w:val="24"/>
                  <w:szCs w:val="24"/>
                  <w:highlight w:val="yellow"/>
                  <w:rPrChange w:id="494" w:author="Jiang, Xia" w:date="2021-12-16T19:40:00Z">
                    <w:rPr>
                      <w:rFonts w:ascii="Times New Roman" w:hAnsi="Times New Roman"/>
                      <w:bCs/>
                      <w:i/>
                      <w:sz w:val="24"/>
                      <w:szCs w:val="24"/>
                    </w:rPr>
                  </w:rPrChange>
                </w:rPr>
                <w:lastRenderedPageBreak/>
                <w:t>n</w:t>
              </w:r>
            </w:ins>
          </w:p>
        </w:tc>
        <w:tc>
          <w:tcPr>
            <w:tcW w:w="3600" w:type="dxa"/>
          </w:tcPr>
          <w:p w14:paraId="00B26393" w14:textId="77777777" w:rsidR="005D150D" w:rsidRPr="005D150D" w:rsidRDefault="005D150D" w:rsidP="00C45189">
            <w:pPr>
              <w:widowControl w:val="0"/>
              <w:autoSpaceDE w:val="0"/>
              <w:autoSpaceDN w:val="0"/>
              <w:adjustRightInd w:val="0"/>
              <w:spacing w:line="240" w:lineRule="auto"/>
              <w:outlineLvl w:val="3"/>
              <w:rPr>
                <w:ins w:id="495" w:author="Jiang, Xia" w:date="2021-12-16T19:40:00Z"/>
                <w:rFonts w:ascii="Times New Roman" w:hAnsi="Times New Roman"/>
                <w:bCs/>
                <w:sz w:val="24"/>
                <w:szCs w:val="24"/>
                <w:highlight w:val="yellow"/>
                <w:rPrChange w:id="496" w:author="Jiang, Xia" w:date="2021-12-16T19:40:00Z">
                  <w:rPr>
                    <w:ins w:id="497" w:author="Jiang, Xia" w:date="2021-12-16T19:40:00Z"/>
                    <w:rFonts w:ascii="Times New Roman" w:hAnsi="Times New Roman"/>
                    <w:bCs/>
                    <w:sz w:val="24"/>
                    <w:szCs w:val="24"/>
                  </w:rPr>
                </w:rPrChange>
              </w:rPr>
            </w:pPr>
            <w:ins w:id="498" w:author="Jiang, Xia" w:date="2021-12-16T19:40:00Z">
              <w:r w:rsidRPr="005D150D">
                <w:rPr>
                  <w:rFonts w:ascii="Times New Roman" w:hAnsi="Times New Roman"/>
                  <w:bCs/>
                  <w:sz w:val="24"/>
                  <w:szCs w:val="24"/>
                  <w:highlight w:val="yellow"/>
                  <w:rPrChange w:id="499" w:author="Jiang, Xia" w:date="2021-12-16T19:40:00Z">
                    <w:rPr>
                      <w:rFonts w:ascii="Times New Roman" w:hAnsi="Times New Roman"/>
                      <w:bCs/>
                      <w:sz w:val="24"/>
                      <w:szCs w:val="24"/>
                    </w:rPr>
                  </w:rPrChange>
                </w:rPr>
                <w:lastRenderedPageBreak/>
                <w:t>where invasive tumor is located</w:t>
              </w:r>
            </w:ins>
          </w:p>
        </w:tc>
        <w:tc>
          <w:tcPr>
            <w:tcW w:w="3150" w:type="dxa"/>
          </w:tcPr>
          <w:p w14:paraId="56A2A763" w14:textId="77777777" w:rsidR="005D150D" w:rsidRPr="005D150D" w:rsidRDefault="005D150D" w:rsidP="00C45189">
            <w:pPr>
              <w:widowControl w:val="0"/>
              <w:autoSpaceDE w:val="0"/>
              <w:autoSpaceDN w:val="0"/>
              <w:adjustRightInd w:val="0"/>
              <w:spacing w:line="240" w:lineRule="auto"/>
              <w:outlineLvl w:val="3"/>
              <w:rPr>
                <w:ins w:id="500" w:author="Jiang, Xia" w:date="2021-12-16T19:40:00Z"/>
                <w:rFonts w:ascii="Times New Roman" w:hAnsi="Times New Roman"/>
                <w:bCs/>
                <w:sz w:val="24"/>
                <w:szCs w:val="24"/>
                <w:highlight w:val="yellow"/>
                <w:rPrChange w:id="501" w:author="Jiang, Xia" w:date="2021-12-16T19:40:00Z">
                  <w:rPr>
                    <w:ins w:id="502" w:author="Jiang, Xia" w:date="2021-12-16T19:40:00Z"/>
                    <w:rFonts w:ascii="Times New Roman" w:hAnsi="Times New Roman"/>
                    <w:bCs/>
                    <w:sz w:val="24"/>
                    <w:szCs w:val="24"/>
                  </w:rPr>
                </w:rPrChange>
              </w:rPr>
            </w:pPr>
            <w:ins w:id="503" w:author="Jiang, Xia" w:date="2021-12-16T19:40:00Z">
              <w:r w:rsidRPr="005D150D">
                <w:rPr>
                  <w:rFonts w:ascii="Times New Roman" w:hAnsi="Times New Roman"/>
                  <w:bCs/>
                  <w:sz w:val="24"/>
                  <w:szCs w:val="24"/>
                  <w:highlight w:val="yellow"/>
                  <w:rPrChange w:id="504" w:author="Jiang, Xia" w:date="2021-12-16T19:40:00Z">
                    <w:rPr>
                      <w:rFonts w:ascii="Times New Roman" w:hAnsi="Times New Roman"/>
                      <w:bCs/>
                      <w:sz w:val="24"/>
                      <w:szCs w:val="24"/>
                    </w:rPr>
                  </w:rPrChange>
                </w:rPr>
                <w:t xml:space="preserve">mixed duct and lobular, duct, </w:t>
              </w:r>
              <w:r w:rsidRPr="005D150D">
                <w:rPr>
                  <w:rFonts w:ascii="Times New Roman" w:hAnsi="Times New Roman"/>
                  <w:bCs/>
                  <w:sz w:val="24"/>
                  <w:szCs w:val="24"/>
                  <w:highlight w:val="yellow"/>
                  <w:rPrChange w:id="505" w:author="Jiang, Xia" w:date="2021-12-16T19:40:00Z">
                    <w:rPr>
                      <w:rFonts w:ascii="Times New Roman" w:hAnsi="Times New Roman"/>
                      <w:bCs/>
                      <w:sz w:val="24"/>
                      <w:szCs w:val="24"/>
                    </w:rPr>
                  </w:rPrChange>
                </w:rPr>
                <w:lastRenderedPageBreak/>
                <w:t>lobular, none</w:t>
              </w:r>
            </w:ins>
          </w:p>
        </w:tc>
      </w:tr>
      <w:tr w:rsidR="005D150D" w:rsidRPr="005D150D" w14:paraId="7539366D" w14:textId="77777777" w:rsidTr="00C45189">
        <w:trPr>
          <w:ins w:id="506" w:author="Jiang, Xia" w:date="2021-12-16T19:40:00Z"/>
        </w:trPr>
        <w:tc>
          <w:tcPr>
            <w:tcW w:w="2520" w:type="dxa"/>
          </w:tcPr>
          <w:p w14:paraId="4642764E" w14:textId="77777777" w:rsidR="005D150D" w:rsidRPr="005D150D" w:rsidRDefault="005D150D" w:rsidP="00C45189">
            <w:pPr>
              <w:widowControl w:val="0"/>
              <w:autoSpaceDE w:val="0"/>
              <w:autoSpaceDN w:val="0"/>
              <w:adjustRightInd w:val="0"/>
              <w:spacing w:line="240" w:lineRule="auto"/>
              <w:outlineLvl w:val="3"/>
              <w:rPr>
                <w:ins w:id="507" w:author="Jiang, Xia" w:date="2021-12-16T19:40:00Z"/>
                <w:rFonts w:ascii="Times New Roman" w:hAnsi="Times New Roman"/>
                <w:bCs/>
                <w:i/>
                <w:sz w:val="24"/>
                <w:szCs w:val="24"/>
                <w:highlight w:val="yellow"/>
                <w:rPrChange w:id="508" w:author="Jiang, Xia" w:date="2021-12-16T19:40:00Z">
                  <w:rPr>
                    <w:ins w:id="509" w:author="Jiang, Xia" w:date="2021-12-16T19:40:00Z"/>
                    <w:rFonts w:ascii="Times New Roman" w:hAnsi="Times New Roman"/>
                    <w:bCs/>
                    <w:i/>
                    <w:sz w:val="24"/>
                    <w:szCs w:val="24"/>
                  </w:rPr>
                </w:rPrChange>
              </w:rPr>
            </w:pPr>
            <w:ins w:id="510" w:author="Jiang, Xia" w:date="2021-12-16T19:40:00Z">
              <w:r w:rsidRPr="005D150D">
                <w:rPr>
                  <w:rFonts w:ascii="Times New Roman" w:hAnsi="Times New Roman"/>
                  <w:bCs/>
                  <w:i/>
                  <w:sz w:val="24"/>
                  <w:szCs w:val="24"/>
                  <w:highlight w:val="yellow"/>
                  <w:rPrChange w:id="511" w:author="Jiang, Xia" w:date="2021-12-16T19:40:00Z">
                    <w:rPr>
                      <w:rFonts w:ascii="Times New Roman" w:hAnsi="Times New Roman"/>
                      <w:bCs/>
                      <w:i/>
                      <w:sz w:val="24"/>
                      <w:szCs w:val="24"/>
                    </w:rPr>
                  </w:rPrChange>
                </w:rPr>
                <w:lastRenderedPageBreak/>
                <w:t>DCIS_level</w:t>
              </w:r>
            </w:ins>
          </w:p>
        </w:tc>
        <w:tc>
          <w:tcPr>
            <w:tcW w:w="3600" w:type="dxa"/>
          </w:tcPr>
          <w:p w14:paraId="7EC16CD1" w14:textId="77777777" w:rsidR="005D150D" w:rsidRPr="005D150D" w:rsidRDefault="005D150D" w:rsidP="00C45189">
            <w:pPr>
              <w:widowControl w:val="0"/>
              <w:autoSpaceDE w:val="0"/>
              <w:autoSpaceDN w:val="0"/>
              <w:adjustRightInd w:val="0"/>
              <w:spacing w:line="240" w:lineRule="auto"/>
              <w:outlineLvl w:val="3"/>
              <w:rPr>
                <w:ins w:id="512" w:author="Jiang, Xia" w:date="2021-12-16T19:40:00Z"/>
                <w:rFonts w:ascii="Times New Roman" w:hAnsi="Times New Roman"/>
                <w:bCs/>
                <w:sz w:val="24"/>
                <w:szCs w:val="24"/>
                <w:highlight w:val="yellow"/>
                <w:rPrChange w:id="513" w:author="Jiang, Xia" w:date="2021-12-16T19:40:00Z">
                  <w:rPr>
                    <w:ins w:id="514" w:author="Jiang, Xia" w:date="2021-12-16T19:40:00Z"/>
                    <w:rFonts w:ascii="Times New Roman" w:hAnsi="Times New Roman"/>
                    <w:bCs/>
                    <w:sz w:val="24"/>
                    <w:szCs w:val="24"/>
                  </w:rPr>
                </w:rPrChange>
              </w:rPr>
            </w:pPr>
            <w:ins w:id="515" w:author="Jiang, Xia" w:date="2021-12-16T19:40:00Z">
              <w:r w:rsidRPr="005D150D">
                <w:rPr>
                  <w:rFonts w:ascii="Times New Roman" w:hAnsi="Times New Roman"/>
                  <w:bCs/>
                  <w:sz w:val="24"/>
                  <w:szCs w:val="24"/>
                  <w:highlight w:val="yellow"/>
                  <w:rPrChange w:id="516" w:author="Jiang, Xia" w:date="2021-12-16T19:40:00Z">
                    <w:rPr>
                      <w:rFonts w:ascii="Times New Roman" w:hAnsi="Times New Roman"/>
                      <w:bCs/>
                      <w:sz w:val="24"/>
                      <w:szCs w:val="24"/>
                    </w:rPr>
                  </w:rPrChange>
                </w:rPr>
                <w:t>type of ductal carcinoma in situ</w:t>
              </w:r>
            </w:ins>
          </w:p>
        </w:tc>
        <w:tc>
          <w:tcPr>
            <w:tcW w:w="3150" w:type="dxa"/>
          </w:tcPr>
          <w:p w14:paraId="5D789000" w14:textId="77777777" w:rsidR="005D150D" w:rsidRPr="005D150D" w:rsidRDefault="005D150D" w:rsidP="00C45189">
            <w:pPr>
              <w:widowControl w:val="0"/>
              <w:autoSpaceDE w:val="0"/>
              <w:autoSpaceDN w:val="0"/>
              <w:adjustRightInd w:val="0"/>
              <w:spacing w:line="240" w:lineRule="auto"/>
              <w:outlineLvl w:val="3"/>
              <w:rPr>
                <w:ins w:id="517" w:author="Jiang, Xia" w:date="2021-12-16T19:40:00Z"/>
                <w:rFonts w:ascii="Times New Roman" w:hAnsi="Times New Roman"/>
                <w:bCs/>
                <w:sz w:val="24"/>
                <w:szCs w:val="24"/>
                <w:highlight w:val="yellow"/>
                <w:rPrChange w:id="518" w:author="Jiang, Xia" w:date="2021-12-16T19:40:00Z">
                  <w:rPr>
                    <w:ins w:id="519" w:author="Jiang, Xia" w:date="2021-12-16T19:40:00Z"/>
                    <w:rFonts w:ascii="Times New Roman" w:hAnsi="Times New Roman"/>
                    <w:bCs/>
                    <w:sz w:val="24"/>
                    <w:szCs w:val="24"/>
                  </w:rPr>
                </w:rPrChange>
              </w:rPr>
            </w:pPr>
            <w:ins w:id="520" w:author="Jiang, Xia" w:date="2021-12-16T19:40:00Z">
              <w:r w:rsidRPr="005D150D">
                <w:rPr>
                  <w:rFonts w:ascii="Times New Roman" w:hAnsi="Times New Roman"/>
                  <w:bCs/>
                  <w:sz w:val="24"/>
                  <w:szCs w:val="24"/>
                  <w:highlight w:val="yellow"/>
                  <w:rPrChange w:id="521" w:author="Jiang, Xia" w:date="2021-12-16T19:40:00Z">
                    <w:rPr>
                      <w:rFonts w:ascii="Times New Roman" w:hAnsi="Times New Roman"/>
                      <w:bCs/>
                      <w:sz w:val="24"/>
                      <w:szCs w:val="24"/>
                    </w:rPr>
                  </w:rPrChange>
                </w:rPr>
                <w:t>solid, apocrine, cribriform, dcis, comedo, papillary, micropapillary</w:t>
              </w:r>
            </w:ins>
          </w:p>
        </w:tc>
      </w:tr>
      <w:tr w:rsidR="005D150D" w:rsidRPr="005D150D" w14:paraId="584F21FF" w14:textId="77777777" w:rsidTr="00C45189">
        <w:trPr>
          <w:ins w:id="522" w:author="Jiang, Xia" w:date="2021-12-16T19:40:00Z"/>
        </w:trPr>
        <w:tc>
          <w:tcPr>
            <w:tcW w:w="2520" w:type="dxa"/>
          </w:tcPr>
          <w:p w14:paraId="2EE9D90D" w14:textId="77777777" w:rsidR="005D150D" w:rsidRPr="005D150D" w:rsidRDefault="005D150D" w:rsidP="00C45189">
            <w:pPr>
              <w:widowControl w:val="0"/>
              <w:autoSpaceDE w:val="0"/>
              <w:autoSpaceDN w:val="0"/>
              <w:adjustRightInd w:val="0"/>
              <w:spacing w:line="240" w:lineRule="auto"/>
              <w:outlineLvl w:val="3"/>
              <w:rPr>
                <w:ins w:id="523" w:author="Jiang, Xia" w:date="2021-12-16T19:40:00Z"/>
                <w:rFonts w:ascii="Times New Roman" w:hAnsi="Times New Roman"/>
                <w:bCs/>
                <w:i/>
                <w:sz w:val="24"/>
                <w:szCs w:val="24"/>
                <w:highlight w:val="yellow"/>
                <w:rPrChange w:id="524" w:author="Jiang, Xia" w:date="2021-12-16T19:40:00Z">
                  <w:rPr>
                    <w:ins w:id="525" w:author="Jiang, Xia" w:date="2021-12-16T19:40:00Z"/>
                    <w:rFonts w:ascii="Times New Roman" w:hAnsi="Times New Roman"/>
                    <w:bCs/>
                    <w:i/>
                    <w:sz w:val="24"/>
                    <w:szCs w:val="24"/>
                  </w:rPr>
                </w:rPrChange>
              </w:rPr>
            </w:pPr>
            <w:ins w:id="526" w:author="Jiang, Xia" w:date="2021-12-16T19:40:00Z">
              <w:r w:rsidRPr="005D150D">
                <w:rPr>
                  <w:rFonts w:ascii="Times New Roman" w:hAnsi="Times New Roman"/>
                  <w:bCs/>
                  <w:i/>
                  <w:sz w:val="24"/>
                  <w:szCs w:val="24"/>
                  <w:highlight w:val="yellow"/>
                  <w:rPrChange w:id="527" w:author="Jiang, Xia" w:date="2021-12-16T19:40:00Z">
                    <w:rPr>
                      <w:rFonts w:ascii="Times New Roman" w:hAnsi="Times New Roman"/>
                      <w:bCs/>
                      <w:i/>
                      <w:sz w:val="24"/>
                      <w:szCs w:val="24"/>
                    </w:rPr>
                  </w:rPrChange>
                </w:rPr>
                <w:t>re_excision</w:t>
              </w:r>
            </w:ins>
          </w:p>
        </w:tc>
        <w:tc>
          <w:tcPr>
            <w:tcW w:w="3600" w:type="dxa"/>
          </w:tcPr>
          <w:p w14:paraId="5C389F76" w14:textId="77777777" w:rsidR="005D150D" w:rsidRPr="005D150D" w:rsidRDefault="005D150D" w:rsidP="00C45189">
            <w:pPr>
              <w:widowControl w:val="0"/>
              <w:autoSpaceDE w:val="0"/>
              <w:autoSpaceDN w:val="0"/>
              <w:adjustRightInd w:val="0"/>
              <w:spacing w:line="240" w:lineRule="auto"/>
              <w:outlineLvl w:val="3"/>
              <w:rPr>
                <w:ins w:id="528" w:author="Jiang, Xia" w:date="2021-12-16T19:40:00Z"/>
                <w:rFonts w:ascii="Times New Roman" w:hAnsi="Times New Roman"/>
                <w:bCs/>
                <w:sz w:val="24"/>
                <w:szCs w:val="24"/>
                <w:highlight w:val="yellow"/>
                <w:rPrChange w:id="529" w:author="Jiang, Xia" w:date="2021-12-16T19:40:00Z">
                  <w:rPr>
                    <w:ins w:id="530" w:author="Jiang, Xia" w:date="2021-12-16T19:40:00Z"/>
                    <w:rFonts w:ascii="Times New Roman" w:hAnsi="Times New Roman"/>
                    <w:bCs/>
                    <w:sz w:val="24"/>
                    <w:szCs w:val="24"/>
                  </w:rPr>
                </w:rPrChange>
              </w:rPr>
            </w:pPr>
            <w:ins w:id="531" w:author="Jiang, Xia" w:date="2021-12-16T19:40:00Z">
              <w:r w:rsidRPr="005D150D">
                <w:rPr>
                  <w:rFonts w:ascii="Times New Roman" w:hAnsi="Times New Roman"/>
                  <w:bCs/>
                  <w:sz w:val="24"/>
                  <w:szCs w:val="24"/>
                  <w:highlight w:val="yellow"/>
                  <w:rPrChange w:id="532" w:author="Jiang, Xia" w:date="2021-12-16T19:40:00Z">
                    <w:rPr>
                      <w:rFonts w:ascii="Times New Roman" w:hAnsi="Times New Roman"/>
                      <w:bCs/>
                      <w:sz w:val="24"/>
                      <w:szCs w:val="24"/>
                    </w:rPr>
                  </w:rPrChange>
                </w:rPr>
                <w:t>removal of an additional margin of tissue</w:t>
              </w:r>
            </w:ins>
          </w:p>
        </w:tc>
        <w:tc>
          <w:tcPr>
            <w:tcW w:w="3150" w:type="dxa"/>
          </w:tcPr>
          <w:p w14:paraId="034A669C" w14:textId="77777777" w:rsidR="005D150D" w:rsidRPr="005D150D" w:rsidRDefault="005D150D" w:rsidP="00C45189">
            <w:pPr>
              <w:widowControl w:val="0"/>
              <w:autoSpaceDE w:val="0"/>
              <w:autoSpaceDN w:val="0"/>
              <w:adjustRightInd w:val="0"/>
              <w:spacing w:line="240" w:lineRule="auto"/>
              <w:outlineLvl w:val="3"/>
              <w:rPr>
                <w:ins w:id="533" w:author="Jiang, Xia" w:date="2021-12-16T19:40:00Z"/>
                <w:rFonts w:ascii="Times New Roman" w:hAnsi="Times New Roman"/>
                <w:bCs/>
                <w:sz w:val="24"/>
                <w:szCs w:val="24"/>
                <w:highlight w:val="yellow"/>
                <w:rPrChange w:id="534" w:author="Jiang, Xia" w:date="2021-12-16T19:40:00Z">
                  <w:rPr>
                    <w:ins w:id="535" w:author="Jiang, Xia" w:date="2021-12-16T19:40:00Z"/>
                    <w:rFonts w:ascii="Times New Roman" w:hAnsi="Times New Roman"/>
                    <w:bCs/>
                    <w:sz w:val="24"/>
                    <w:szCs w:val="24"/>
                  </w:rPr>
                </w:rPrChange>
              </w:rPr>
            </w:pPr>
            <w:ins w:id="536" w:author="Jiang, Xia" w:date="2021-12-16T19:40:00Z">
              <w:r w:rsidRPr="005D150D">
                <w:rPr>
                  <w:rFonts w:ascii="Times New Roman" w:hAnsi="Times New Roman"/>
                  <w:bCs/>
                  <w:sz w:val="24"/>
                  <w:szCs w:val="24"/>
                  <w:highlight w:val="yellow"/>
                  <w:rPrChange w:id="537" w:author="Jiang, Xia" w:date="2021-12-16T19:40:00Z">
                    <w:rPr>
                      <w:rFonts w:ascii="Times New Roman" w:hAnsi="Times New Roman"/>
                      <w:bCs/>
                      <w:sz w:val="24"/>
                      <w:szCs w:val="24"/>
                    </w:rPr>
                  </w:rPrChange>
                </w:rPr>
                <w:t>yes, no</w:t>
              </w:r>
            </w:ins>
          </w:p>
        </w:tc>
      </w:tr>
      <w:tr w:rsidR="005D150D" w:rsidRPr="005D150D" w14:paraId="57CDD646" w14:textId="77777777" w:rsidTr="00C45189">
        <w:trPr>
          <w:ins w:id="538" w:author="Jiang, Xia" w:date="2021-12-16T19:40:00Z"/>
        </w:trPr>
        <w:tc>
          <w:tcPr>
            <w:tcW w:w="2520" w:type="dxa"/>
          </w:tcPr>
          <w:p w14:paraId="6ED81DBC" w14:textId="77777777" w:rsidR="005D150D" w:rsidRPr="005D150D" w:rsidRDefault="005D150D" w:rsidP="00C45189">
            <w:pPr>
              <w:widowControl w:val="0"/>
              <w:autoSpaceDE w:val="0"/>
              <w:autoSpaceDN w:val="0"/>
              <w:adjustRightInd w:val="0"/>
              <w:spacing w:line="240" w:lineRule="auto"/>
              <w:outlineLvl w:val="3"/>
              <w:rPr>
                <w:ins w:id="539" w:author="Jiang, Xia" w:date="2021-12-16T19:40:00Z"/>
                <w:rFonts w:ascii="Times New Roman" w:hAnsi="Times New Roman"/>
                <w:bCs/>
                <w:i/>
                <w:sz w:val="24"/>
                <w:szCs w:val="24"/>
                <w:highlight w:val="yellow"/>
                <w:rPrChange w:id="540" w:author="Jiang, Xia" w:date="2021-12-16T19:40:00Z">
                  <w:rPr>
                    <w:ins w:id="541" w:author="Jiang, Xia" w:date="2021-12-16T19:40:00Z"/>
                    <w:rFonts w:ascii="Times New Roman" w:hAnsi="Times New Roman"/>
                    <w:bCs/>
                    <w:i/>
                    <w:sz w:val="24"/>
                    <w:szCs w:val="24"/>
                  </w:rPr>
                </w:rPrChange>
              </w:rPr>
            </w:pPr>
            <w:ins w:id="542" w:author="Jiang, Xia" w:date="2021-12-16T19:40:00Z">
              <w:r w:rsidRPr="005D150D">
                <w:rPr>
                  <w:rFonts w:ascii="Times New Roman" w:hAnsi="Times New Roman"/>
                  <w:bCs/>
                  <w:i/>
                  <w:sz w:val="24"/>
                  <w:szCs w:val="24"/>
                  <w:highlight w:val="yellow"/>
                  <w:rPrChange w:id="543" w:author="Jiang, Xia" w:date="2021-12-16T19:40:00Z">
                    <w:rPr>
                      <w:rFonts w:ascii="Times New Roman" w:hAnsi="Times New Roman"/>
                      <w:bCs/>
                      <w:i/>
                      <w:sz w:val="24"/>
                      <w:szCs w:val="24"/>
                    </w:rPr>
                  </w:rPrChange>
                </w:rPr>
                <w:t>surgical_margins</w:t>
              </w:r>
            </w:ins>
          </w:p>
        </w:tc>
        <w:tc>
          <w:tcPr>
            <w:tcW w:w="3600" w:type="dxa"/>
          </w:tcPr>
          <w:p w14:paraId="73F9ADEE" w14:textId="77777777" w:rsidR="005D150D" w:rsidRPr="005D150D" w:rsidRDefault="005D150D" w:rsidP="00C45189">
            <w:pPr>
              <w:widowControl w:val="0"/>
              <w:autoSpaceDE w:val="0"/>
              <w:autoSpaceDN w:val="0"/>
              <w:adjustRightInd w:val="0"/>
              <w:spacing w:line="240" w:lineRule="auto"/>
              <w:outlineLvl w:val="3"/>
              <w:rPr>
                <w:ins w:id="544" w:author="Jiang, Xia" w:date="2021-12-16T19:40:00Z"/>
                <w:rFonts w:ascii="Times New Roman" w:hAnsi="Times New Roman"/>
                <w:bCs/>
                <w:sz w:val="24"/>
                <w:szCs w:val="24"/>
                <w:highlight w:val="yellow"/>
                <w:rPrChange w:id="545" w:author="Jiang, Xia" w:date="2021-12-16T19:40:00Z">
                  <w:rPr>
                    <w:ins w:id="546" w:author="Jiang, Xia" w:date="2021-12-16T19:40:00Z"/>
                    <w:rFonts w:ascii="Times New Roman" w:hAnsi="Times New Roman"/>
                    <w:bCs/>
                    <w:sz w:val="24"/>
                    <w:szCs w:val="24"/>
                  </w:rPr>
                </w:rPrChange>
              </w:rPr>
            </w:pPr>
            <w:ins w:id="547" w:author="Jiang, Xia" w:date="2021-12-16T19:40:00Z">
              <w:r w:rsidRPr="005D150D">
                <w:rPr>
                  <w:rFonts w:ascii="Times New Roman" w:hAnsi="Times New Roman"/>
                  <w:bCs/>
                  <w:sz w:val="24"/>
                  <w:szCs w:val="24"/>
                  <w:highlight w:val="yellow"/>
                  <w:rPrChange w:id="548" w:author="Jiang, Xia" w:date="2021-12-16T19:40:00Z">
                    <w:rPr>
                      <w:rFonts w:ascii="Times New Roman" w:hAnsi="Times New Roman"/>
                      <w:bCs/>
                      <w:sz w:val="24"/>
                      <w:szCs w:val="24"/>
                    </w:rPr>
                  </w:rPrChange>
                </w:rPr>
                <w:t>whether residual tumor</w:t>
              </w:r>
            </w:ins>
          </w:p>
        </w:tc>
        <w:tc>
          <w:tcPr>
            <w:tcW w:w="3150" w:type="dxa"/>
          </w:tcPr>
          <w:p w14:paraId="4C926E62" w14:textId="77777777" w:rsidR="005D150D" w:rsidRPr="005D150D" w:rsidRDefault="005D150D" w:rsidP="00C45189">
            <w:pPr>
              <w:widowControl w:val="0"/>
              <w:autoSpaceDE w:val="0"/>
              <w:autoSpaceDN w:val="0"/>
              <w:adjustRightInd w:val="0"/>
              <w:spacing w:line="240" w:lineRule="auto"/>
              <w:outlineLvl w:val="3"/>
              <w:rPr>
                <w:ins w:id="549" w:author="Jiang, Xia" w:date="2021-12-16T19:40:00Z"/>
                <w:rFonts w:ascii="Times New Roman" w:hAnsi="Times New Roman"/>
                <w:bCs/>
                <w:sz w:val="24"/>
                <w:szCs w:val="24"/>
                <w:highlight w:val="yellow"/>
                <w:rPrChange w:id="550" w:author="Jiang, Xia" w:date="2021-12-16T19:40:00Z">
                  <w:rPr>
                    <w:ins w:id="551" w:author="Jiang, Xia" w:date="2021-12-16T19:40:00Z"/>
                    <w:rFonts w:ascii="Times New Roman" w:hAnsi="Times New Roman"/>
                    <w:bCs/>
                    <w:sz w:val="24"/>
                    <w:szCs w:val="24"/>
                  </w:rPr>
                </w:rPrChange>
              </w:rPr>
            </w:pPr>
            <w:ins w:id="552" w:author="Jiang, Xia" w:date="2021-12-16T19:40:00Z">
              <w:r w:rsidRPr="005D150D">
                <w:rPr>
                  <w:rFonts w:ascii="Times New Roman" w:hAnsi="Times New Roman"/>
                  <w:bCs/>
                  <w:sz w:val="24"/>
                  <w:szCs w:val="24"/>
                  <w:highlight w:val="yellow"/>
                  <w:rPrChange w:id="553" w:author="Jiang, Xia" w:date="2021-12-16T19:40:00Z">
                    <w:rPr>
                      <w:rFonts w:ascii="Times New Roman" w:hAnsi="Times New Roman"/>
                      <w:bCs/>
                      <w:sz w:val="24"/>
                      <w:szCs w:val="24"/>
                    </w:rPr>
                  </w:rPrChange>
                </w:rPr>
                <w:t>res. tumor, no res. tumor,</w:t>
              </w:r>
            </w:ins>
          </w:p>
          <w:p w14:paraId="28A1873C" w14:textId="77777777" w:rsidR="005D150D" w:rsidRPr="005D150D" w:rsidRDefault="005D150D" w:rsidP="00C45189">
            <w:pPr>
              <w:widowControl w:val="0"/>
              <w:autoSpaceDE w:val="0"/>
              <w:autoSpaceDN w:val="0"/>
              <w:adjustRightInd w:val="0"/>
              <w:spacing w:line="240" w:lineRule="auto"/>
              <w:outlineLvl w:val="3"/>
              <w:rPr>
                <w:ins w:id="554" w:author="Jiang, Xia" w:date="2021-12-16T19:40:00Z"/>
                <w:rFonts w:ascii="Times New Roman" w:hAnsi="Times New Roman"/>
                <w:bCs/>
                <w:sz w:val="24"/>
                <w:szCs w:val="24"/>
                <w:highlight w:val="yellow"/>
                <w:rPrChange w:id="555" w:author="Jiang, Xia" w:date="2021-12-16T19:40:00Z">
                  <w:rPr>
                    <w:ins w:id="556" w:author="Jiang, Xia" w:date="2021-12-16T19:40:00Z"/>
                    <w:rFonts w:ascii="Times New Roman" w:hAnsi="Times New Roman"/>
                    <w:bCs/>
                    <w:sz w:val="24"/>
                    <w:szCs w:val="24"/>
                  </w:rPr>
                </w:rPrChange>
              </w:rPr>
            </w:pPr>
            <w:ins w:id="557" w:author="Jiang, Xia" w:date="2021-12-16T19:40:00Z">
              <w:r w:rsidRPr="005D150D">
                <w:rPr>
                  <w:rFonts w:ascii="Times New Roman" w:hAnsi="Times New Roman"/>
                  <w:bCs/>
                  <w:sz w:val="24"/>
                  <w:szCs w:val="24"/>
                  <w:highlight w:val="yellow"/>
                  <w:rPrChange w:id="558" w:author="Jiang, Xia" w:date="2021-12-16T19:40:00Z">
                    <w:rPr>
                      <w:rFonts w:ascii="Times New Roman" w:hAnsi="Times New Roman"/>
                      <w:bCs/>
                      <w:sz w:val="24"/>
                      <w:szCs w:val="24"/>
                    </w:rPr>
                  </w:rPrChange>
                </w:rPr>
                <w:t>no primary site surgery</w:t>
              </w:r>
            </w:ins>
          </w:p>
        </w:tc>
      </w:tr>
      <w:tr w:rsidR="005D150D" w:rsidRPr="0069538A" w14:paraId="4DCF1AF6" w14:textId="77777777" w:rsidTr="00C45189">
        <w:trPr>
          <w:ins w:id="559" w:author="Jiang, Xia" w:date="2021-12-16T19:40:00Z"/>
        </w:trPr>
        <w:tc>
          <w:tcPr>
            <w:tcW w:w="2520" w:type="dxa"/>
          </w:tcPr>
          <w:p w14:paraId="0EA20E3B" w14:textId="77777777" w:rsidR="005D150D" w:rsidRPr="005D150D" w:rsidRDefault="005D150D" w:rsidP="00C45189">
            <w:pPr>
              <w:widowControl w:val="0"/>
              <w:autoSpaceDE w:val="0"/>
              <w:autoSpaceDN w:val="0"/>
              <w:adjustRightInd w:val="0"/>
              <w:spacing w:line="240" w:lineRule="auto"/>
              <w:outlineLvl w:val="3"/>
              <w:rPr>
                <w:ins w:id="560" w:author="Jiang, Xia" w:date="2021-12-16T19:40:00Z"/>
                <w:rFonts w:ascii="Times New Roman" w:hAnsi="Times New Roman"/>
                <w:bCs/>
                <w:i/>
                <w:sz w:val="24"/>
                <w:szCs w:val="24"/>
                <w:highlight w:val="yellow"/>
                <w:rPrChange w:id="561" w:author="Jiang, Xia" w:date="2021-12-16T19:40:00Z">
                  <w:rPr>
                    <w:ins w:id="562" w:author="Jiang, Xia" w:date="2021-12-16T19:40:00Z"/>
                    <w:rFonts w:ascii="Times New Roman" w:hAnsi="Times New Roman"/>
                    <w:bCs/>
                    <w:i/>
                    <w:sz w:val="24"/>
                    <w:szCs w:val="24"/>
                  </w:rPr>
                </w:rPrChange>
              </w:rPr>
            </w:pPr>
            <w:ins w:id="563" w:author="Jiang, Xia" w:date="2021-12-16T19:40:00Z">
              <w:r w:rsidRPr="005D150D">
                <w:rPr>
                  <w:rFonts w:ascii="Times New Roman" w:hAnsi="Times New Roman"/>
                  <w:bCs/>
                  <w:i/>
                  <w:sz w:val="24"/>
                  <w:szCs w:val="24"/>
                  <w:highlight w:val="yellow"/>
                  <w:rPrChange w:id="564" w:author="Jiang, Xia" w:date="2021-12-16T19:40:00Z">
                    <w:rPr>
                      <w:rFonts w:ascii="Times New Roman" w:hAnsi="Times New Roman"/>
                      <w:bCs/>
                      <w:i/>
                      <w:sz w:val="24"/>
                      <w:szCs w:val="24"/>
                    </w:rPr>
                  </w:rPrChange>
                </w:rPr>
                <w:t>MRIs_60_surgery</w:t>
              </w:r>
            </w:ins>
          </w:p>
        </w:tc>
        <w:tc>
          <w:tcPr>
            <w:tcW w:w="3600" w:type="dxa"/>
          </w:tcPr>
          <w:p w14:paraId="7A0895E4" w14:textId="77777777" w:rsidR="005D150D" w:rsidRPr="005D150D" w:rsidRDefault="005D150D" w:rsidP="00C45189">
            <w:pPr>
              <w:widowControl w:val="0"/>
              <w:autoSpaceDE w:val="0"/>
              <w:autoSpaceDN w:val="0"/>
              <w:adjustRightInd w:val="0"/>
              <w:spacing w:line="240" w:lineRule="auto"/>
              <w:outlineLvl w:val="3"/>
              <w:rPr>
                <w:ins w:id="565" w:author="Jiang, Xia" w:date="2021-12-16T19:40:00Z"/>
                <w:rFonts w:ascii="Times New Roman" w:hAnsi="Times New Roman"/>
                <w:bCs/>
                <w:sz w:val="24"/>
                <w:szCs w:val="24"/>
                <w:highlight w:val="yellow"/>
                <w:rPrChange w:id="566" w:author="Jiang, Xia" w:date="2021-12-16T19:40:00Z">
                  <w:rPr>
                    <w:ins w:id="567" w:author="Jiang, Xia" w:date="2021-12-16T19:40:00Z"/>
                    <w:rFonts w:ascii="Times New Roman" w:hAnsi="Times New Roman"/>
                    <w:bCs/>
                    <w:sz w:val="24"/>
                    <w:szCs w:val="24"/>
                  </w:rPr>
                </w:rPrChange>
              </w:rPr>
            </w:pPr>
            <w:ins w:id="568" w:author="Jiang, Xia" w:date="2021-12-16T19:40:00Z">
              <w:r w:rsidRPr="005D150D">
                <w:rPr>
                  <w:rFonts w:ascii="Times New Roman" w:hAnsi="Times New Roman"/>
                  <w:bCs/>
                  <w:sz w:val="24"/>
                  <w:szCs w:val="24"/>
                  <w:highlight w:val="yellow"/>
                  <w:rPrChange w:id="569" w:author="Jiang, Xia" w:date="2021-12-16T19:40:00Z">
                    <w:rPr>
                      <w:rFonts w:ascii="Times New Roman" w:hAnsi="Times New Roman"/>
                      <w:bCs/>
                      <w:sz w:val="24"/>
                      <w:szCs w:val="24"/>
                    </w:rPr>
                  </w:rPrChange>
                </w:rPr>
                <w:t>MRIs within 60 days of surgery</w:t>
              </w:r>
            </w:ins>
          </w:p>
        </w:tc>
        <w:tc>
          <w:tcPr>
            <w:tcW w:w="3150" w:type="dxa"/>
          </w:tcPr>
          <w:p w14:paraId="366B4F54" w14:textId="77777777" w:rsidR="005D150D" w:rsidRPr="0069538A" w:rsidRDefault="005D150D" w:rsidP="00C45189">
            <w:pPr>
              <w:widowControl w:val="0"/>
              <w:autoSpaceDE w:val="0"/>
              <w:autoSpaceDN w:val="0"/>
              <w:adjustRightInd w:val="0"/>
              <w:spacing w:line="240" w:lineRule="auto"/>
              <w:outlineLvl w:val="3"/>
              <w:rPr>
                <w:ins w:id="570" w:author="Jiang, Xia" w:date="2021-12-16T19:40:00Z"/>
                <w:rFonts w:ascii="Times New Roman" w:hAnsi="Times New Roman"/>
                <w:bCs/>
                <w:sz w:val="24"/>
                <w:szCs w:val="24"/>
              </w:rPr>
            </w:pPr>
            <w:ins w:id="571" w:author="Jiang, Xia" w:date="2021-12-16T19:40:00Z">
              <w:r w:rsidRPr="005D150D">
                <w:rPr>
                  <w:rFonts w:ascii="Times New Roman" w:hAnsi="Times New Roman"/>
                  <w:bCs/>
                  <w:sz w:val="24"/>
                  <w:szCs w:val="24"/>
                  <w:highlight w:val="yellow"/>
                  <w:rPrChange w:id="572" w:author="Jiang, Xia" w:date="2021-12-16T19:40:00Z">
                    <w:rPr>
                      <w:rFonts w:ascii="Times New Roman" w:hAnsi="Times New Roman"/>
                      <w:bCs/>
                      <w:sz w:val="24"/>
                      <w:szCs w:val="24"/>
                    </w:rPr>
                  </w:rPrChange>
                </w:rPr>
                <w:t>yes, no</w:t>
              </w:r>
            </w:ins>
          </w:p>
        </w:tc>
      </w:tr>
    </w:tbl>
    <w:p w14:paraId="5234D635" w14:textId="77777777" w:rsidR="005D150D" w:rsidRPr="0001630C" w:rsidRDefault="005D150D" w:rsidP="0001630C">
      <w:pPr>
        <w:pStyle w:val="MDPI21heading1"/>
        <w:rPr>
          <w:ins w:id="573" w:author="Jiang, Xia" w:date="2021-12-16T19:20:00Z"/>
          <w:b w:val="0"/>
          <w:rPrChange w:id="574" w:author="Jiang, Xia" w:date="2021-12-16T19:38:00Z">
            <w:rPr>
              <w:ins w:id="575" w:author="Jiang, Xia" w:date="2021-12-16T19:20:00Z"/>
              <w:rFonts w:ascii="Times New Roman" w:hAnsi="Times New Roman"/>
              <w:iCs/>
              <w:sz w:val="24"/>
              <w:szCs w:val="24"/>
            </w:rPr>
          </w:rPrChange>
        </w:rPr>
        <w:pPrChange w:id="576" w:author="Jiang, Xia" w:date="2021-12-16T19:38:00Z">
          <w:pPr>
            <w:widowControl w:val="0"/>
            <w:tabs>
              <w:tab w:val="left" w:pos="0"/>
            </w:tabs>
            <w:autoSpaceDE w:val="0"/>
            <w:autoSpaceDN w:val="0"/>
            <w:adjustRightInd w:val="0"/>
            <w:spacing w:line="240" w:lineRule="auto"/>
          </w:pPr>
        </w:pPrChange>
      </w:pPr>
    </w:p>
    <w:p w14:paraId="03318D74" w14:textId="1495039A" w:rsidR="00943902" w:rsidDel="00A13057" w:rsidRDefault="00943902" w:rsidP="008030B7">
      <w:pPr>
        <w:pStyle w:val="MDPI21heading1"/>
        <w:rPr>
          <w:ins w:id="577" w:author="Alan Wells" w:date="2021-12-15T14:32:00Z"/>
          <w:del w:id="578" w:author="Jiang, Xia" w:date="2021-12-16T19:20:00Z"/>
          <w:b w:val="0"/>
        </w:rPr>
      </w:pPr>
      <w:ins w:id="579" w:author="Alan Wells" w:date="2021-12-15T14:32:00Z">
        <w:del w:id="580" w:author="Jiang, Xia" w:date="2021-12-16T19:20:00Z">
          <w:r w:rsidDel="00A13057">
            <w:rPr>
              <w:b w:val="0"/>
            </w:rPr>
            <w:delText xml:space="preserve">The Lynn Sage Database (LSBD) is </w:delText>
          </w:r>
          <w:r w:rsidRPr="00943902" w:rsidDel="00A13057">
            <w:rPr>
              <w:b w:val="0"/>
              <w:highlight w:val="yellow"/>
              <w:rPrChange w:id="581" w:author="Alan Wells" w:date="2021-12-15T14:32:00Z">
                <w:rPr>
                  <w:b w:val="0"/>
                </w:rPr>
              </w:rPrChange>
            </w:rPr>
            <w:delText>XIA PLEASE ADD IN</w:delText>
          </w:r>
        </w:del>
      </w:ins>
    </w:p>
    <w:p w14:paraId="09CEC48F" w14:textId="3E162D82" w:rsidR="00943902" w:rsidRPr="00943902" w:rsidDel="0001630C" w:rsidRDefault="00943902" w:rsidP="008030B7">
      <w:pPr>
        <w:pStyle w:val="MDPI21heading1"/>
        <w:rPr>
          <w:ins w:id="582" w:author="Alan Wells" w:date="2021-12-15T14:31:00Z"/>
          <w:del w:id="583" w:author="Jiang, Xia" w:date="2021-12-16T19:37:00Z"/>
          <w:b w:val="0"/>
          <w:rPrChange w:id="584" w:author="Alan Wells" w:date="2021-12-15T14:32:00Z">
            <w:rPr>
              <w:ins w:id="585" w:author="Alan Wells" w:date="2021-12-15T14:31:00Z"/>
              <w:del w:id="586" w:author="Jiang, Xia" w:date="2021-12-16T19:37:00Z"/>
              <w:b w:val="0"/>
              <w:i/>
            </w:rPr>
          </w:rPrChange>
        </w:rPr>
      </w:pPr>
      <w:ins w:id="587" w:author="Alan Wells" w:date="2021-12-15T14:32:00Z">
        <w:del w:id="588" w:author="Jiang, Xia" w:date="2021-12-16T19:37:00Z">
          <w:r w:rsidDel="0001630C">
            <w:rPr>
              <w:b w:val="0"/>
            </w:rPr>
            <w:delText xml:space="preserve">The datapoints queried were included in the clinical record of these women, and were extracted as reported clinically. </w:delText>
          </w:r>
        </w:del>
      </w:ins>
    </w:p>
    <w:p w14:paraId="2F2D7396" w14:textId="26262FAB" w:rsidR="00943902" w:rsidRPr="00943902" w:rsidRDefault="00943902" w:rsidP="008030B7">
      <w:pPr>
        <w:pStyle w:val="MDPI21heading1"/>
        <w:rPr>
          <w:b w:val="0"/>
          <w:i/>
          <w:rPrChange w:id="589" w:author="Alan Wells" w:date="2021-12-15T14:31:00Z">
            <w:rPr/>
          </w:rPrChange>
        </w:rPr>
      </w:pPr>
      <w:ins w:id="590" w:author="Alan Wells" w:date="2021-12-15T14:31:00Z">
        <w:r>
          <w:rPr>
            <w:b w:val="0"/>
            <w:i/>
          </w:rPr>
          <w:t>2.2. Methods</w:t>
        </w:r>
      </w:ins>
    </w:p>
    <w:p w14:paraId="6782ABBD" w14:textId="575B53BE" w:rsidR="002F6612" w:rsidRDefault="002F6612" w:rsidP="008030B7">
      <w:pPr>
        <w:pStyle w:val="MDPI31text"/>
      </w:pPr>
      <w:r>
        <w:t xml:space="preserve">Bayesian networks (BNs) have become a leading architecture for modeling uncertain reasoning in artificial intelligence and machine learning. A Medline search reveals that 3,910 papers contained the term “Bayesian network” from 2003 to 2017, while only 252 contained that term from 1993 to 2002. A Bayesian network (BN) consists of a directed acyclic graph (DAG), whose node set contains random variables, and the conditional probability distribution of every variable in the network given each set of values of its parents </w:t>
      </w:r>
      <w:r w:rsidR="00382C0A">
        <w:fldChar w:fldCharType="begin"/>
      </w:r>
      <w:r w:rsidR="00382C0A">
        <w:instrText xml:space="preserve"> ADDIN EN.CITE &lt;EndNote&gt;&lt;Cite&gt;&lt;Author&gt;Neapolitan&lt;/Author&gt;&lt;Year&gt;1990&lt;/Year&gt;&lt;RecNum&gt;20&lt;/RecNum&gt;&lt;DisplayText&gt;&lt;style size="10"&gt;[11,12]&lt;/style&gt;&lt;/DisplayText&gt;&lt;record&gt;&lt;rec-number&gt;20&lt;/rec-number&gt;&lt;foreign-keys&gt;&lt;key app="EN" db-id="aetw9p5sk2eazqedxf25wdszswdesv52sf95" timestamp="1637699838"&gt;20&lt;/key&gt;&lt;/foreign-keys&gt;&lt;ref-type name="Book"&gt;6&lt;/ref-type&gt;&lt;contributors&gt;&lt;authors&gt;&lt;author&gt;Neapolitan, Richard E.&lt;/author&gt;&lt;/authors&gt;&lt;/contributors&gt;&lt;titles&gt;&lt;title&gt;Probabilistic reasoning in expert systems : theory and algorithms&lt;/title&gt;&lt;/titles&gt;&lt;pages&gt;xiii, 433 p.&lt;/pages&gt;&lt;keywords&gt;&lt;keyword&gt;Expert systems (Computer science)&lt;/keyword&gt;&lt;keyword&gt;Probabilities.&lt;/keyword&gt;&lt;/keywords&gt;&lt;dates&gt;&lt;year&gt;1990&lt;/year&gt;&lt;/dates&gt;&lt;pub-location&gt;New York&lt;/pub-location&gt;&lt;publisher&gt;Wiley&lt;/publisher&gt;&lt;isbn&gt;0471618403&lt;/isbn&gt;&lt;accession-num&gt;4344260&lt;/accession-num&gt;&lt;call-num&gt;QA76.76.E95 N43 1990&lt;/call-num&gt;&lt;urls&gt;&lt;/urls&gt;&lt;/record&gt;&lt;/Cite&gt;&lt;Cite ExcludeYear="1"&gt;&lt;Author&gt;Neapolitan&lt;/Author&gt;&lt;RecNum&gt;18&lt;/RecNum&gt;&lt;record&gt;&lt;rec-number&gt;18&lt;/rec-number&gt;&lt;foreign-keys&gt;&lt;key app="EN" db-id="aetw9p5sk2eazqedxf25wdszswdesv52sf95" timestamp="1637699570"&gt;18&lt;/key&gt;&lt;/foreign-keys&gt;&lt;ref-type name="Book"&gt;6&lt;/ref-type&gt;&lt;contributors&gt;&lt;authors&gt;&lt;author&gt;Neapolitan, Richard E.&lt;/author&gt;&lt;author&gt;Jiang, X.&lt;/author&gt;&lt;/authors&gt;&lt;/contributors&gt;&lt;titles&gt;&lt;title&gt;Contemporary artificial intelligence&lt;/title&gt;&lt;secondary-title&gt;Chapman &amp;amp; Hall/CRCartificial intelligence and robotics series&lt;/secondary-title&gt;&lt;/titles&gt;&lt;pages&gt;1 online resource (508 pages)&lt;/pages&gt;&lt;edition&gt;1st edition&lt;/edition&gt;&lt;keywords&gt;&lt;keyword&gt;Artificial intelligence.&lt;/keyword&gt;&lt;keyword&gt;COMPUTERS / Machine Theory.&lt;/keyword&gt;&lt;keyword&gt;COMPUTERS / Software Development &amp;amp; Engineering / Systems Analysis &amp;amp; Design.&lt;/keyword&gt;&lt;keyword&gt;TECHNOLOGY &amp;amp; ENGINEERING / Electronics / General.&lt;/keyword&gt;&lt;keyword&gt;Electronic books.&lt;/keyword&gt;&lt;/keywords&gt;&lt;dates&gt;&lt;/dates&gt;&lt;isbn&gt;0-429-10073-6&amp;#xD;1-4665-5940-3&amp;#xD;1-4398-4469-0&lt;/isbn&gt;&lt;urls&gt;&lt;/urls&gt;&lt;language&gt;English&lt;/language&gt;&lt;/record&gt;&lt;/Cite&gt;&lt;/EndNote&gt;</w:instrText>
      </w:r>
      <w:r w:rsidR="00382C0A">
        <w:fldChar w:fldCharType="separate"/>
      </w:r>
      <w:r w:rsidR="00382C0A">
        <w:rPr>
          <w:noProof/>
        </w:rPr>
        <w:t>[11,12]</w:t>
      </w:r>
      <w:r w:rsidR="00382C0A">
        <w:fldChar w:fldCharType="end"/>
      </w:r>
      <w:r>
        <w:t>.</w:t>
      </w:r>
    </w:p>
    <w:p w14:paraId="1B034D9A" w14:textId="7F6EE251" w:rsidR="002F6612" w:rsidRDefault="002F6612" w:rsidP="008030B7">
      <w:pPr>
        <w:pStyle w:val="MDPI31text"/>
      </w:pPr>
      <w:r>
        <w:tab/>
        <w:t>In general, the Markov blanket of a node T in a Bayesian network model consists of all parents of T, children of T, and parents of children of T</w:t>
      </w:r>
      <w:r w:rsidR="002A6DF4">
        <w:t xml:space="preserve"> </w:t>
      </w:r>
      <w:r w:rsidR="00382C0A">
        <w:fldChar w:fldCharType="begin"/>
      </w:r>
      <w:r w:rsidR="00382C0A">
        <w:instrText xml:space="preserve"> ADDIN EN.CITE &lt;EndNote&gt;&lt;Cite&gt;&lt;Author&gt;Neapolitan&lt;/Author&gt;&lt;Year&gt;2004&lt;/Year&gt;&lt;RecNum&gt;21&lt;/RecNum&gt;&lt;DisplayText&gt;&lt;style size="10"&gt;[13]&lt;/style&gt;&lt;/DisplayText&gt;&lt;record&gt;&lt;rec-number&gt;21&lt;/rec-number&gt;&lt;foreign-keys&gt;&lt;key app="EN" db-id="aetw9p5sk2eazqedxf25wdszswdesv52sf95" timestamp="1637699898"&gt;21&lt;/key&gt;&lt;/foreign-keys&gt;&lt;ref-type name="Book"&gt;6&lt;/ref-type&gt;&lt;contributors&gt;&lt;authors&gt;&lt;author&gt;Neapolitan, Richard E.&lt;/author&gt;&lt;/authors&gt;&lt;/contributors&gt;&lt;titles&gt;&lt;title&gt;Learning Bayesian networks&lt;/title&gt;&lt;secondary-title&gt;Prentice Hall series in artificial intelligence&lt;/secondary-title&gt;&lt;/titles&gt;&lt;pages&gt;xv, 674 p.&lt;/pages&gt;&lt;keywords&gt;&lt;keyword&gt;Bayesian statistical decision theory.&lt;/keyword&gt;&lt;keyword&gt;Machine learning.&lt;/keyword&gt;&lt;keyword&gt;Neural networks (Computer science)&lt;/keyword&gt;&lt;/keywords&gt;&lt;dates&gt;&lt;year&gt;2004&lt;/year&gt;&lt;/dates&gt;&lt;pub-location&gt;Upper Saddle River, NJ&lt;/pub-location&gt;&lt;publisher&gt;Pearson Prentice Hall&lt;/publisher&gt;&lt;isbn&gt;0130125342&lt;/isbn&gt;&lt;accession-num&gt;13452946&lt;/accession-num&gt;&lt;call-num&gt;QA279.5 .N436 2004&lt;/call-num&gt;&lt;urls&gt;&lt;/urls&gt;&lt;/record&gt;&lt;/Cite&gt;&lt;/EndNote&gt;</w:instrText>
      </w:r>
      <w:r w:rsidR="00382C0A">
        <w:fldChar w:fldCharType="separate"/>
      </w:r>
      <w:r w:rsidR="00382C0A">
        <w:rPr>
          <w:noProof/>
        </w:rPr>
        <w:t>[13]</w:t>
      </w:r>
      <w:r w:rsidR="00382C0A">
        <w:fldChar w:fldCharType="end"/>
      </w:r>
      <w:r>
        <w:t xml:space="preserve">. Figure 1 </w:t>
      </w:r>
      <w:r w:rsidR="00382C0A">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instrText xml:space="preserve"> ADDIN EN.CITE </w:instrText>
      </w:r>
      <w:r w:rsidR="00382C0A">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instrText xml:space="preserve"> ADDIN EN.CITE.DATA </w:instrText>
      </w:r>
      <w:r w:rsidR="00382C0A">
        <w:fldChar w:fldCharType="end"/>
      </w:r>
      <w:r w:rsidR="00382C0A">
        <w:fldChar w:fldCharType="separate"/>
      </w:r>
      <w:r w:rsidR="00382C0A">
        <w:rPr>
          <w:noProof/>
        </w:rPr>
        <w:t>[7]</w:t>
      </w:r>
      <w:r w:rsidR="00382C0A">
        <w:fldChar w:fldCharType="end"/>
      </w:r>
      <w:r>
        <w:t xml:space="preserve"> shows a Bayesian network DAG structure in which the node T is a leaf node because it has no children. So, the Markov blanket of T only consists of its parents, namely nodes X11 through X15. If we run a machine learning algorithm without knowing the BN DAG structure, nodes X1 through X10</w:t>
      </w:r>
      <w:r w:rsidR="003908C5">
        <w:t xml:space="preserve">, </w:t>
      </w:r>
      <w:r>
        <w:t xml:space="preserve">X16, and X17 would all be learned as </w:t>
      </w:r>
      <w:r w:rsidR="002B0E02" w:rsidRPr="00382C0A">
        <w:t>risk</w:t>
      </w:r>
      <w:r w:rsidR="002B0E02" w:rsidRPr="00F25B01">
        <w:t xml:space="preserve"> factors</w:t>
      </w:r>
      <w:r>
        <w:t xml:space="preserve"> of T because these nodes can pass information to T through the parent nodes, i.e., the direct </w:t>
      </w:r>
      <w:r w:rsidR="002B0E02" w:rsidRPr="00382C0A">
        <w:t>ris</w:t>
      </w:r>
      <w:r w:rsidR="002B0E02" w:rsidRPr="00F25B01">
        <w:t>k factors</w:t>
      </w:r>
      <w:r>
        <w:t xml:space="preserve"> of T, even though they don’t have a direct influence on T. Hence, when learning a BN DAG, we will be able to identify the direct </w:t>
      </w:r>
      <w:r w:rsidR="00417BAE" w:rsidRPr="00382C0A">
        <w:t xml:space="preserve">risk </w:t>
      </w:r>
      <w:r w:rsidR="00417BAE" w:rsidRPr="00F25B01">
        <w:t>factors</w:t>
      </w:r>
      <w:r w:rsidR="002B0E02">
        <w:t xml:space="preserve"> </w:t>
      </w:r>
      <w:r>
        <w:t>of a node T via Markov blanket. This will help get rid of the background noise which often affects the prediction performance. By incorporating our previous work concerning learning interaction from data</w:t>
      </w:r>
      <w:r w:rsidR="002A6DF4">
        <w:t xml:space="preserve"> </w:t>
      </w:r>
      <w:r w:rsidR="00382C0A">
        <w:fldChar w:fldCharType="begin">
          <w:fldData xml:space="preserve">PEVuZE5vdGU+PENpdGU+PEF1dGhvcj5KaWFuZzwvQXV0aG9yPjxZZWFyPjIwMTU8L1llYXI+PFJl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</w:fldData>
        </w:fldChar>
      </w:r>
      <w:r w:rsidR="00382C0A">
        <w:instrText xml:space="preserve"> ADDIN EN.CITE </w:instrText>
      </w:r>
      <w:r w:rsidR="00382C0A">
        <w:fldChar w:fldCharType="begin">
          <w:fldData xml:space="preserve">PEVuZE5vdGU+PENpdGU+PEF1dGhvcj5KaWFuZzwvQXV0aG9yPjxZZWFyPjIwMTU8L1llYXI+PFJl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</w:fldData>
        </w:fldChar>
      </w:r>
      <w:r w:rsidR="00382C0A">
        <w:instrText xml:space="preserve"> ADDIN EN.CITE.DATA </w:instrText>
      </w:r>
      <w:r w:rsidR="00382C0A">
        <w:fldChar w:fldCharType="end"/>
      </w:r>
      <w:r w:rsidR="00382C0A">
        <w:fldChar w:fldCharType="separate"/>
      </w:r>
      <w:r w:rsidR="00382C0A">
        <w:rPr>
          <w:noProof/>
        </w:rPr>
        <w:t>[8,9]</w:t>
      </w:r>
      <w:r w:rsidR="00382C0A">
        <w:fldChar w:fldCharType="end"/>
      </w:r>
      <w:r>
        <w:t xml:space="preserve">, we developed the Markov Blanket and Interactive risk factor Learner (MBIL) method which not only identifies the Markov Blanket of a node like T but also detects interactive </w:t>
      </w:r>
      <w:r w:rsidR="00C73489" w:rsidRPr="00382C0A">
        <w:t>r</w:t>
      </w:r>
      <w:r w:rsidR="00C73489" w:rsidRPr="00F25B01">
        <w:t>isk factors</w:t>
      </w:r>
      <w:r w:rsidRPr="00F25B01">
        <w:t xml:space="preserve"> of </w:t>
      </w:r>
      <w:r w:rsidR="00135CBF" w:rsidRPr="00382C0A">
        <w:t>a</w:t>
      </w:r>
      <w:r w:rsidR="00135CBF" w:rsidRPr="00F25B01">
        <w:t xml:space="preserve"> note like T</w:t>
      </w:r>
      <w:r w:rsidRPr="00F25B01">
        <w:t xml:space="preserve"> </w:t>
      </w:r>
      <w:r w:rsidR="00382C0A" w:rsidRPr="00F25B01">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rsidRPr="00F25B01">
        <w:instrText xml:space="preserve"> ADDIN EN.CITE </w:instrText>
      </w:r>
      <w:r w:rsidR="00382C0A" w:rsidRPr="00F25B01">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rsidRPr="00F25B01">
        <w:instrText xml:space="preserve"> ADDIN EN.CITE.DATA </w:instrText>
      </w:r>
      <w:r w:rsidR="00382C0A" w:rsidRPr="00F25B01">
        <w:fldChar w:fldCharType="end"/>
      </w:r>
      <w:r w:rsidR="00382C0A" w:rsidRPr="00F25B01">
        <w:fldChar w:fldCharType="separate"/>
      </w:r>
      <w:r w:rsidR="00382C0A" w:rsidRPr="00F25B01">
        <w:rPr>
          <w:noProof/>
        </w:rPr>
        <w:t>[7]</w:t>
      </w:r>
      <w:r w:rsidR="00382C0A" w:rsidRPr="00F25B01">
        <w:fldChar w:fldCharType="end"/>
      </w:r>
      <w:r w:rsidRPr="00F25B01">
        <w:t xml:space="preserve">. </w:t>
      </w:r>
      <w:ins w:id="591" w:author="Jiang, Xia" w:date="2021-12-16T19:02:00Z">
        <w:r w:rsidR="006E478C" w:rsidRPr="006E478C">
          <w:rPr>
            <w:color w:val="FF0000"/>
            <w:szCs w:val="20"/>
            <w:highlight w:val="yellow"/>
            <w:rPrChange w:id="592" w:author="Jiang, Xia" w:date="2021-12-16T19:04:00Z">
              <w:rPr>
                <w:color w:val="FF0000"/>
                <w:sz w:val="24"/>
              </w:rPr>
            </w:rPrChange>
          </w:rPr>
          <w:t>We evaluated MBIL using 240 simulated datasets and compared MBIL with three existing detection algorithms developed by other researchers</w:t>
        </w:r>
      </w:ins>
      <w:ins w:id="593" w:author="Jiang, Xia" w:date="2021-12-16T19:03:00Z">
        <w:r w:rsidR="006E478C" w:rsidRPr="006E478C">
          <w:rPr>
            <w:color w:val="FF0000"/>
            <w:szCs w:val="20"/>
            <w:highlight w:val="yellow"/>
            <w:rPrChange w:id="594" w:author="Jiang, Xia" w:date="2021-12-16T19:04:00Z">
              <w:rPr>
                <w:color w:val="FF0000"/>
                <w:szCs w:val="20"/>
              </w:rPr>
            </w:rPrChange>
          </w:rPr>
          <w:t xml:space="preserve"> [7]</w:t>
        </w:r>
      </w:ins>
      <w:ins w:id="595" w:author="Jiang, Xia" w:date="2021-12-16T19:02:00Z">
        <w:r w:rsidR="006E478C" w:rsidRPr="006E478C">
          <w:rPr>
            <w:color w:val="FF0000"/>
            <w:szCs w:val="20"/>
            <w:highlight w:val="yellow"/>
            <w:rPrChange w:id="596" w:author="Jiang, Xia" w:date="2021-12-16T19:04:00Z">
              <w:rPr>
                <w:color w:val="FF0000"/>
                <w:sz w:val="24"/>
              </w:rPr>
            </w:rPrChange>
          </w:rPr>
          <w:t>.</w:t>
        </w:r>
        <w:r w:rsidR="006E478C">
          <w:rPr>
            <w:color w:val="FF0000"/>
            <w:sz w:val="24"/>
          </w:rPr>
          <w:t xml:space="preserve"> </w:t>
        </w:r>
      </w:ins>
      <w:r w:rsidR="005705D3" w:rsidRPr="00382C0A">
        <w:t>I</w:t>
      </w:r>
      <w:r w:rsidR="005705D3" w:rsidRPr="00F25B01">
        <w:t xml:space="preserve">nteractive </w:t>
      </w:r>
      <w:r w:rsidR="00C73489" w:rsidRPr="00F25B01">
        <w:t>risk factors</w:t>
      </w:r>
      <w:r w:rsidR="005705D3" w:rsidRPr="00F25B01">
        <w:t xml:space="preserve"> work together to have a nonadditive joint</w:t>
      </w:r>
      <w:r w:rsidR="000429DC" w:rsidRPr="00F25B01">
        <w:t>-</w:t>
      </w:r>
      <w:r w:rsidR="005705D3" w:rsidRPr="00F25B01">
        <w:t xml:space="preserve">effect on a target node such as T. In Figure 1, there are </w:t>
      </w:r>
      <w:r w:rsidR="008B6FFA" w:rsidRPr="00F25B01">
        <w:t xml:space="preserve">two </w:t>
      </w:r>
      <w:r w:rsidR="00A27A06" w:rsidRPr="00F25B01">
        <w:t>group</w:t>
      </w:r>
      <w:r w:rsidR="005705D3" w:rsidRPr="00382C0A">
        <w:t>s</w:t>
      </w:r>
      <w:r w:rsidR="005705D3" w:rsidRPr="00F25B01">
        <w:t xml:space="preserve"> of interactive </w:t>
      </w:r>
      <w:r w:rsidR="00C73489" w:rsidRPr="00F25B01">
        <w:t xml:space="preserve">risk factors </w:t>
      </w:r>
      <w:r w:rsidR="005705D3" w:rsidRPr="00F25B01">
        <w:t xml:space="preserve">of T, nodes X13 and X14, </w:t>
      </w:r>
      <w:r w:rsidR="008B6FFA" w:rsidRPr="00F25B01">
        <w:t xml:space="preserve">and </w:t>
      </w:r>
      <w:r w:rsidR="005705D3" w:rsidRPr="00F25B01">
        <w:t>nodes X8 and X9.</w:t>
      </w:r>
      <w:r w:rsidR="008B6FFA" w:rsidRPr="00F25B01">
        <w:t xml:space="preserve"> MBIL detects all direct </w:t>
      </w:r>
      <w:r w:rsidR="00C73489" w:rsidRPr="00F25B01">
        <w:t>risk factors</w:t>
      </w:r>
      <w:r w:rsidR="008B6FFA" w:rsidRPr="00F25B01">
        <w:t xml:space="preserve"> included in the Markov Blanket of </w:t>
      </w:r>
      <w:r w:rsidR="000429DC" w:rsidRPr="00F25B01">
        <w:t xml:space="preserve">a target node like </w:t>
      </w:r>
      <w:r w:rsidR="008B6FFA" w:rsidRPr="00F25B01">
        <w:t xml:space="preserve">T, both </w:t>
      </w:r>
      <w:r w:rsidR="00C73489" w:rsidRPr="00F25B01">
        <w:t xml:space="preserve">a </w:t>
      </w:r>
      <w:r w:rsidR="008B6FFA" w:rsidRPr="00F25B01">
        <w:t>single</w:t>
      </w:r>
      <w:r w:rsidR="00C73489" w:rsidRPr="00F25B01">
        <w:t xml:space="preserve"> one</w:t>
      </w:r>
      <w:r w:rsidR="008B6FFA" w:rsidRPr="00F25B01">
        <w:t xml:space="preserve"> like node X11, X12, or X15 and interactive </w:t>
      </w:r>
      <w:r w:rsidR="00C73489" w:rsidRPr="00F25B01">
        <w:t xml:space="preserve">ones </w:t>
      </w:r>
      <w:r w:rsidR="008B6FFA" w:rsidRPr="00F25B01">
        <w:t>like nodes X13 and X14. MBIL also detects all</w:t>
      </w:r>
      <w:r w:rsidR="00DE67A2" w:rsidRPr="00F25B01">
        <w:t xml:space="preserve"> other</w:t>
      </w:r>
      <w:r w:rsidR="008B6FFA" w:rsidRPr="00F25B01">
        <w:t xml:space="preserve"> interactive </w:t>
      </w:r>
      <w:r w:rsidR="00C73489" w:rsidRPr="00F25B01">
        <w:t>risk factors</w:t>
      </w:r>
      <w:r w:rsidR="000429DC" w:rsidRPr="00F25B01">
        <w:t xml:space="preserve"> </w:t>
      </w:r>
      <w:r w:rsidR="00DE67A2" w:rsidRPr="00F25B01">
        <w:t xml:space="preserve">such as </w:t>
      </w:r>
      <w:r w:rsidR="008B6FFA" w:rsidRPr="00F25B01">
        <w:t xml:space="preserve">nodes X8 and X9, </w:t>
      </w:r>
      <w:r w:rsidR="00C73489" w:rsidRPr="00F25B01">
        <w:t>regardless</w:t>
      </w:r>
      <w:r w:rsidR="002B0E02" w:rsidRPr="00F25B01">
        <w:t xml:space="preserve"> </w:t>
      </w:r>
      <w:r w:rsidR="008D4904" w:rsidRPr="00F25B01">
        <w:t xml:space="preserve">whether </w:t>
      </w:r>
      <w:r w:rsidR="00DE67A2" w:rsidRPr="00F25B01">
        <w:t xml:space="preserve">they </w:t>
      </w:r>
      <w:r w:rsidR="008D4904" w:rsidRPr="00F25B01">
        <w:t>are</w:t>
      </w:r>
      <w:r w:rsidR="002B0E02" w:rsidRPr="00F25B01">
        <w:t xml:space="preserve"> included in the Markov Blanket</w:t>
      </w:r>
      <w:r w:rsidR="002B0E02">
        <w:t xml:space="preserve">. </w:t>
      </w:r>
    </w:p>
    <w:p w14:paraId="5E5BE950" w14:textId="7A7984C5" w:rsidR="00160840" w:rsidRDefault="002F6612" w:rsidP="008030B7">
      <w:pPr>
        <w:pStyle w:val="MDPI31text"/>
      </w:pPr>
      <w:r>
        <w:t>In this research we applied MBIL to learn the direct</w:t>
      </w:r>
      <w:r w:rsidR="00F2054E">
        <w:t xml:space="preserve"> and interactive </w:t>
      </w:r>
      <w:r>
        <w:t>risk factors of 5-, 10-, and 15-year breast cancer metastasis. MBIL takes a score-based structure-learning approach to learn the Markov Blanket of a node. The Bayesian score is the probability of the data given the BN DAG</w:t>
      </w:r>
      <w:r w:rsidR="002A6DF4">
        <w:t xml:space="preserve"> </w:t>
      </w:r>
      <w:r w:rsidR="00382C0A">
        <w:fldChar w:fldCharType="begin"/>
      </w:r>
      <w:r w:rsidR="00382C0A">
        <w:instrText xml:space="preserve"> ADDIN EN.CITE &lt;EndNote&gt;&lt;Cite&gt;&lt;Author&gt;Cooper&lt;/Author&gt;&lt;Year&gt;1992&lt;/Year&gt;&lt;RecNum&gt;25&lt;/RecNum&gt;&lt;DisplayText&gt;&lt;style size="10"&gt;[14]&lt;/style&gt;&lt;/DisplayText&gt;&lt;record&gt;&lt;rec-number&gt;25&lt;/rec-number&gt;&lt;foreign-keys&gt;&lt;key app="EN" db-id="aetw9p5sk2eazqedxf25wdszswdesv52sf95" timestamp="1637700707"&gt;25&lt;/key&gt;&lt;/foreign-keys&gt;&lt;ref-type name="Journal Article"&gt;17&lt;/ref-type&gt;&lt;contributors&gt;&lt;authors&gt;&lt;author&gt;Cooper, Gregory F&lt;/author&gt;&lt;author&gt;Herskovits, Edward&lt;/author&gt;&lt;/authors&gt;&lt;/contributors&gt;&lt;titles&gt;&lt;title&gt;A Bayesian method for the induction of probabilistic networks from data&lt;/title&gt;&lt;secondary-title&gt;Machine learning&lt;/secondary-title&gt;&lt;/titles&gt;&lt;periodical&gt;&lt;full-title&gt;Machine learning&lt;/full-title&gt;&lt;/periodical&gt;&lt;pages&gt;309-347&lt;/pages&gt;&lt;volume&gt;9&lt;/volume&gt;&lt;number&gt;4&lt;/number&gt;&lt;dates&gt;&lt;year&gt;1992&lt;/year&gt;&lt;/dates&gt;&lt;isbn&gt;0885-6125&lt;/isbn&gt;&lt;urls&gt;&lt;/urls&gt;&lt;/record&gt;&lt;/Cite&gt;&lt;/EndNote&gt;</w:instrText>
      </w:r>
      <w:r w:rsidR="00382C0A">
        <w:fldChar w:fldCharType="separate"/>
      </w:r>
      <w:r w:rsidR="00382C0A">
        <w:rPr>
          <w:noProof/>
        </w:rPr>
        <w:t>[14]</w:t>
      </w:r>
      <w:r w:rsidR="00382C0A">
        <w:fldChar w:fldCharType="end"/>
      </w:r>
      <w:r>
        <w:t>. It measures how well a BN DAG represents the data. We used the Bayesian Dirichlet equivalent uniform (</w:t>
      </w:r>
      <w:proofErr w:type="spellStart"/>
      <w:r>
        <w:t>BDeu</w:t>
      </w:r>
      <w:proofErr w:type="spellEnd"/>
      <w:r>
        <w:t>) score</w:t>
      </w:r>
      <w:r w:rsidR="002A6DF4">
        <w:t xml:space="preserve"> </w:t>
      </w:r>
      <w:r w:rsidR="00382C0A">
        <w:fldChar w:fldCharType="begin"/>
      </w:r>
      <w:r w:rsidR="00382C0A">
        <w:instrText xml:space="preserve"> ADDIN EN.CITE &lt;EndNote&gt;&lt;Cite&gt;&lt;Author&gt;Heckerman&lt;/Author&gt;&lt;Year&gt;1995&lt;/Year&gt;&lt;RecNum&gt;27&lt;/RecNum&gt;&lt;DisplayText&gt;&lt;style size="10"&gt;[15]&lt;/style&gt;&lt;/DisplayText&gt;&lt;record&gt;&lt;rec-number&gt;27&lt;/rec-number&gt;&lt;foreign-keys&gt;&lt;key app="EN" db-id="aetw9p5sk2eazqedxf25wdszswdesv52sf95" timestamp="1637767922"&gt;27&lt;/key&gt;&lt;/foreign-keys&gt;&lt;ref-type name="Journal Article"&gt;17&lt;/ref-type&gt;&lt;contributors&gt;&lt;authors&gt;&lt;author&gt;Heckerman, David&lt;/author&gt;&lt;author&gt;Geiger, Dan&lt;/author&gt;&lt;author&gt;Chickering, David M.&lt;/author&gt;&lt;/authors&gt;&lt;/contributors&gt;&lt;titles&gt;&lt;title&gt;Learning Bayesian Networks: The Combination of Knowledge and Statistical Data&lt;/title&gt;&lt;secondary-title&gt;Machine Learning&lt;/secondary-title&gt;&lt;/titles&gt;&lt;periodical&gt;&lt;full-title&gt;Machine learning&lt;/full-title&gt;&lt;/periodical&gt;&lt;pages&gt;197-243&lt;/pages&gt;&lt;volume&gt;20&lt;/volume&gt;&lt;number&gt;3&lt;/number&gt;&lt;dates&gt;&lt;year&gt;1995&lt;/year&gt;&lt;pub-dates&gt;&lt;date&gt;1995/09/01&lt;/date&gt;&lt;/pub-dates&gt;&lt;/dates&gt;&lt;isbn&gt;1573-0565&lt;/isbn&gt;&lt;urls&gt;&lt;related-urls&gt;&lt;url&gt;https://doi.org/10.1023/A:1022623210503&lt;/url&gt;&lt;/related-urls&gt;&lt;/urls&gt;&lt;electronic-resource-num&gt;10.1023/A:1022623210503&lt;/electronic-resource-num&gt;&lt;/record&gt;&lt;/Cite&gt;&lt;/EndNote&gt;</w:instrText>
      </w:r>
      <w:r w:rsidR="00382C0A">
        <w:fldChar w:fldCharType="separate"/>
      </w:r>
      <w:r w:rsidR="00382C0A">
        <w:rPr>
          <w:noProof/>
        </w:rPr>
        <w:t>[15]</w:t>
      </w:r>
      <w:r w:rsidR="00382C0A">
        <w:fldChar w:fldCharType="end"/>
      </w:r>
      <w:r w:rsidR="003846A4">
        <w:t xml:space="preserve"> </w:t>
      </w:r>
      <w:r>
        <w:t>as our score criterion, which is a variant of the Bayesian score</w:t>
      </w:r>
      <w:r w:rsidR="003846A4">
        <w:t>.</w:t>
      </w:r>
      <w:r>
        <w:t xml:space="preserve"> Ideally, we would like to learn a model that represents the reality perfectly. But due to various reasons such as the complexity of a real-world problem and the limitations of data collected, it is often impossible to learn such a perfect model. Instead, a major task of machine learning is to adjust parameters to </w:t>
      </w:r>
      <w:r>
        <w:lastRenderedPageBreak/>
        <w:t xml:space="preserve">learn model(s) that represents the data most closely. </w:t>
      </w:r>
      <w:r w:rsidRPr="00F25B01">
        <w:t xml:space="preserve">As to MBIL we can </w:t>
      </w:r>
      <w:r w:rsidR="003846A4" w:rsidRPr="00382C0A">
        <w:t>ad</w:t>
      </w:r>
      <w:r w:rsidR="003846A4" w:rsidRPr="00F25B01">
        <w:t xml:space="preserve">just </w:t>
      </w:r>
      <w:r w:rsidRPr="00F25B01">
        <w:t xml:space="preserve">alpha, </w:t>
      </w:r>
      <w:r w:rsidR="003846A4" w:rsidRPr="00382C0A">
        <w:t>al</w:t>
      </w:r>
      <w:r w:rsidR="003846A4" w:rsidRPr="00F25B01">
        <w:t xml:space="preserve">so called the </w:t>
      </w:r>
      <w:r w:rsidR="003846A4" w:rsidRPr="00F25B01">
        <w:rPr>
          <w:u w:val="single"/>
        </w:rPr>
        <w:t>P</w:t>
      </w:r>
      <w:r w:rsidR="003846A4" w:rsidRPr="00382C0A">
        <w:t>ri</w:t>
      </w:r>
      <w:r w:rsidR="003846A4" w:rsidRPr="00F25B01">
        <w:t xml:space="preserve">or </w:t>
      </w:r>
      <w:r w:rsidR="003846A4" w:rsidRPr="00F25B01">
        <w:rPr>
          <w:u w:val="single"/>
        </w:rPr>
        <w:t>E</w:t>
      </w:r>
      <w:r w:rsidR="003846A4" w:rsidRPr="00382C0A">
        <w:t>qu</w:t>
      </w:r>
      <w:r w:rsidR="003846A4" w:rsidRPr="00F25B01">
        <w:t xml:space="preserve">ivalent </w:t>
      </w:r>
      <w:r w:rsidR="003846A4" w:rsidRPr="00F25B01">
        <w:rPr>
          <w:u w:val="single"/>
        </w:rPr>
        <w:t>S</w:t>
      </w:r>
      <w:r w:rsidR="003846A4" w:rsidRPr="00382C0A">
        <w:t>am</w:t>
      </w:r>
      <w:r w:rsidR="003846A4" w:rsidRPr="00F25B01">
        <w:t xml:space="preserve">ple </w:t>
      </w:r>
      <w:r w:rsidR="003846A4" w:rsidRPr="00F25B01">
        <w:rPr>
          <w:u w:val="single"/>
        </w:rPr>
        <w:t>S</w:t>
      </w:r>
      <w:r w:rsidR="003846A4" w:rsidRPr="00382C0A">
        <w:t>iz</w:t>
      </w:r>
      <w:r w:rsidR="003846A4" w:rsidRPr="00F25B01">
        <w:t xml:space="preserve">e (PESS), </w:t>
      </w:r>
      <w:r w:rsidRPr="00F25B01">
        <w:t xml:space="preserve">which is a parameter built in the </w:t>
      </w:r>
      <w:proofErr w:type="spellStart"/>
      <w:r w:rsidRPr="00F25B01">
        <w:t>BDeu</w:t>
      </w:r>
      <w:proofErr w:type="spellEnd"/>
      <w:r w:rsidRPr="00F25B01">
        <w:t xml:space="preserve"> score</w:t>
      </w:r>
      <w:r w:rsidR="003846A4" w:rsidRPr="00382C0A">
        <w:t xml:space="preserve"> </w:t>
      </w:r>
      <w:r w:rsidR="00382C0A" w:rsidRPr="00F25B01">
        <w:fldChar w:fldCharType="begin"/>
      </w:r>
      <w:r w:rsidR="00382C0A" w:rsidRPr="00F25B01">
        <w:instrText xml:space="preserve"> ADDIN EN.CITE &lt;EndNote&gt;&lt;Cite&gt;&lt;Author&gt;Heckerman&lt;/Author&gt;&lt;Year&gt;1995&lt;/Year&gt;&lt;RecNum&gt;27&lt;/RecNum&gt;&lt;DisplayText&gt;&lt;style size="10"&gt;[15]&lt;/style&gt;&lt;/DisplayText&gt;&lt;record&gt;&lt;rec-number&gt;27&lt;/rec-number&gt;&lt;foreign-keys&gt;&lt;key app="EN" db-id="aetw9p5sk2eazqedxf25wdszswdesv52sf95" timestamp="1637767922"&gt;27&lt;/key&gt;&lt;/foreign-keys&gt;&lt;ref-type name="Journal Article"&gt;17&lt;/ref-type&gt;&lt;contributors&gt;&lt;authors&gt;&lt;author&gt;Heckerman, David&lt;/author&gt;&lt;author&gt;Geiger, Dan&lt;/author&gt;&lt;author&gt;Chickering, David M.&lt;/author&gt;&lt;/authors&gt;&lt;/contributors&gt;&lt;titles&gt;&lt;title&gt;Learning Bayesian Networks: The Combination of Knowledge and Statistical Data&lt;/title&gt;&lt;secondary-title&gt;Machine Learning&lt;/secondary-title&gt;&lt;/titles&gt;&lt;periodical&gt;&lt;full-title&gt;Machine learning&lt;/full-title&gt;&lt;/periodical&gt;&lt;pages&gt;197-243&lt;/pages&gt;&lt;volume&gt;20&lt;/volume&gt;&lt;number&gt;3&lt;/number&gt;&lt;dates&gt;&lt;year&gt;1995&lt;/year&gt;&lt;pub-dates&gt;&lt;date&gt;1995/09/01&lt;/date&gt;&lt;/pub-dates&gt;&lt;/dates&gt;&lt;isbn&gt;1573-0565&lt;/isbn&gt;&lt;urls&gt;&lt;related-urls&gt;&lt;url&gt;https://doi.org/10.1023/A:1022623210503&lt;/url&gt;&lt;/related-urls&gt;&lt;/urls&gt;&lt;electronic-resource-num&gt;10.1023/A:1022623210503&lt;/electronic-resource-num&gt;&lt;/record&gt;&lt;/Cite&gt;&lt;/EndNote&gt;</w:instrText>
      </w:r>
      <w:r w:rsidR="00382C0A" w:rsidRPr="00F25B01">
        <w:fldChar w:fldCharType="separate"/>
      </w:r>
      <w:r w:rsidR="00382C0A" w:rsidRPr="00F25B01">
        <w:rPr>
          <w:noProof/>
        </w:rPr>
        <w:t>[15]</w:t>
      </w:r>
      <w:r w:rsidR="00382C0A" w:rsidRPr="00F25B01">
        <w:fldChar w:fldCharType="end"/>
      </w:r>
      <w:r w:rsidRPr="00F25B01">
        <w:t>.</w:t>
      </w:r>
      <w:r>
        <w:t xml:space="preserve"> Adjusting alpha can affect the complexity of BN models that are learned from data. This resembles somewhat the fishing activity, in which we can adjust the size of the fishnet holes to govern the sizes of seafoods we catch. In this study, we ran MBIL using </w:t>
      </w:r>
      <w:r w:rsidR="00F2054E" w:rsidRPr="00382C0A">
        <w:t>thr</w:t>
      </w:r>
      <w:r w:rsidR="00F2054E" w:rsidRPr="00F25B01">
        <w:t>ee</w:t>
      </w:r>
      <w:r>
        <w:t xml:space="preserve"> different values of alpha, namely, alpha =1, 120, and 480 each respectively when learning risk factors for 5-year, 10-year, or 15-year metastasis.</w:t>
      </w:r>
      <w:r w:rsidR="006A6701">
        <w:t xml:space="preserve"> </w:t>
      </w:r>
      <w:ins w:id="597" w:author="Jiang, Xia" w:date="2021-12-16T18:56:00Z">
        <w:r w:rsidR="006E478C" w:rsidRPr="00AF7C72">
          <w:rPr>
            <w:rFonts w:ascii="Times" w:hAnsi="Times"/>
            <w:color w:val="FF0000"/>
            <w:szCs w:val="20"/>
            <w:highlight w:val="yellow"/>
            <w:rPrChange w:id="598" w:author="Jiang, Xia" w:date="2021-12-16T19:09:00Z">
              <w:rPr>
                <w:rFonts w:ascii="Times" w:hAnsi="Times"/>
                <w:color w:val="FF0000"/>
                <w:szCs w:val="20"/>
              </w:rPr>
            </w:rPrChange>
          </w:rPr>
          <w:t>The three values of alpha were chosen heuristically</w:t>
        </w:r>
      </w:ins>
      <w:ins w:id="599" w:author="Jiang, Xia" w:date="2021-12-16T18:57:00Z">
        <w:r w:rsidR="006E478C" w:rsidRPr="00AF7C72">
          <w:rPr>
            <w:rFonts w:ascii="Times" w:hAnsi="Times"/>
            <w:color w:val="FF0000"/>
            <w:szCs w:val="20"/>
            <w:highlight w:val="yellow"/>
            <w:rPrChange w:id="600" w:author="Jiang, Xia" w:date="2021-12-16T19:09:00Z">
              <w:rPr>
                <w:rFonts w:ascii="Times" w:hAnsi="Times"/>
                <w:color w:val="FF0000"/>
                <w:szCs w:val="20"/>
              </w:rPr>
            </w:rPrChange>
          </w:rPr>
          <w:t xml:space="preserve">, since there are </w:t>
        </w:r>
      </w:ins>
      <w:ins w:id="601" w:author="Jiang, Xia" w:date="2021-12-16T18:58:00Z">
        <w:r w:rsidR="006E478C" w:rsidRPr="00AF7C72">
          <w:rPr>
            <w:rFonts w:ascii="Times" w:hAnsi="Times"/>
            <w:color w:val="FF0000"/>
            <w:szCs w:val="20"/>
            <w:highlight w:val="yellow"/>
            <w:rPrChange w:id="602" w:author="Jiang, Xia" w:date="2021-12-16T19:09:00Z">
              <w:rPr>
                <w:rFonts w:ascii="Times" w:hAnsi="Times"/>
                <w:color w:val="FF0000"/>
                <w:szCs w:val="20"/>
              </w:rPr>
            </w:rPrChange>
          </w:rPr>
          <w:t xml:space="preserve">no </w:t>
        </w:r>
      </w:ins>
      <w:ins w:id="603" w:author="Jiang, Xia" w:date="2021-12-16T18:57:00Z">
        <w:r w:rsidR="006E478C" w:rsidRPr="00AF7C72">
          <w:rPr>
            <w:rFonts w:ascii="Times" w:hAnsi="Times"/>
            <w:color w:val="FF0000"/>
            <w:szCs w:val="20"/>
            <w:highlight w:val="yellow"/>
            <w:rPrChange w:id="604" w:author="Jiang, Xia" w:date="2021-12-16T19:09:00Z">
              <w:rPr>
                <w:rFonts w:ascii="Times" w:hAnsi="Times"/>
                <w:color w:val="FF0000"/>
                <w:szCs w:val="20"/>
              </w:rPr>
            </w:rPrChange>
          </w:rPr>
          <w:t>specific rules</w:t>
        </w:r>
      </w:ins>
      <w:ins w:id="605" w:author="Jiang, Xia" w:date="2021-12-16T18:58:00Z">
        <w:r w:rsidR="006E478C" w:rsidRPr="00AF7C72">
          <w:rPr>
            <w:rFonts w:ascii="Times" w:hAnsi="Times"/>
            <w:color w:val="FF0000"/>
            <w:szCs w:val="20"/>
            <w:highlight w:val="yellow"/>
            <w:rPrChange w:id="606" w:author="Jiang, Xia" w:date="2021-12-16T19:09:00Z">
              <w:rPr>
                <w:rFonts w:ascii="Times" w:hAnsi="Times"/>
                <w:color w:val="FF0000"/>
                <w:szCs w:val="20"/>
              </w:rPr>
            </w:rPrChange>
          </w:rPr>
          <w:t xml:space="preserve"> as to how alpha values should be chosen.</w:t>
        </w:r>
      </w:ins>
      <w:ins w:id="607" w:author="Jiang, Xia" w:date="2021-12-16T18:56:00Z">
        <w:r w:rsidR="006E478C" w:rsidRPr="00AF7C72">
          <w:rPr>
            <w:rFonts w:ascii="Times" w:hAnsi="Times"/>
            <w:color w:val="FF0000"/>
            <w:szCs w:val="20"/>
            <w:highlight w:val="yellow"/>
            <w:rPrChange w:id="608" w:author="Jiang, Xia" w:date="2021-12-16T19:09:00Z">
              <w:rPr>
                <w:rFonts w:ascii="Times" w:hAnsi="Times"/>
                <w:color w:val="FF0000"/>
                <w:szCs w:val="20"/>
              </w:rPr>
            </w:rPrChange>
          </w:rPr>
          <w:t xml:space="preserve"> In our previous research, alpha=240 was used, </w:t>
        </w:r>
      </w:ins>
      <w:ins w:id="609" w:author="Jiang, Xia" w:date="2021-12-16T19:05:00Z">
        <w:r w:rsidR="006E478C" w:rsidRPr="00AF7C72">
          <w:rPr>
            <w:rFonts w:ascii="Times" w:hAnsi="Times"/>
            <w:color w:val="FF0000"/>
            <w:szCs w:val="20"/>
            <w:highlight w:val="yellow"/>
            <w:rPrChange w:id="610" w:author="Jiang, Xia" w:date="2021-12-16T19:09:00Z">
              <w:rPr>
                <w:rFonts w:ascii="Times" w:hAnsi="Times"/>
                <w:color w:val="FF0000"/>
                <w:szCs w:val="20"/>
              </w:rPr>
            </w:rPrChange>
          </w:rPr>
          <w:t>with</w:t>
        </w:r>
      </w:ins>
      <w:ins w:id="611" w:author="Jiang, Xia" w:date="2021-12-16T18:56:00Z">
        <w:r w:rsidR="006E478C" w:rsidRPr="00AF7C72">
          <w:rPr>
            <w:rFonts w:ascii="Times" w:hAnsi="Times"/>
            <w:color w:val="FF0000"/>
            <w:szCs w:val="20"/>
            <w:highlight w:val="yellow"/>
            <w:rPrChange w:id="612" w:author="Jiang, Xia" w:date="2021-12-16T19:09:00Z">
              <w:rPr>
                <w:rFonts w:ascii="Times" w:hAnsi="Times"/>
                <w:color w:val="FF0000"/>
                <w:szCs w:val="20"/>
              </w:rPr>
            </w:rPrChange>
          </w:rPr>
          <w:t xml:space="preserve"> which MBIL identified risk factor</w:t>
        </w:r>
      </w:ins>
      <w:ins w:id="613" w:author="Jiang, Xia" w:date="2021-12-16T19:05:00Z">
        <w:r w:rsidR="006E478C" w:rsidRPr="00AF7C72">
          <w:rPr>
            <w:rFonts w:ascii="Times" w:hAnsi="Times"/>
            <w:color w:val="FF0000"/>
            <w:szCs w:val="20"/>
            <w:highlight w:val="yellow"/>
            <w:rPrChange w:id="614" w:author="Jiang, Xia" w:date="2021-12-16T19:09:00Z">
              <w:rPr>
                <w:rFonts w:ascii="Times" w:hAnsi="Times"/>
                <w:color w:val="FF0000"/>
                <w:szCs w:val="20"/>
              </w:rPr>
            </w:rPrChange>
          </w:rPr>
          <w:t>s</w:t>
        </w:r>
      </w:ins>
      <w:ins w:id="615" w:author="Jiang, Xia" w:date="2021-12-16T18:56:00Z">
        <w:r w:rsidR="006E478C" w:rsidRPr="00AF7C72">
          <w:rPr>
            <w:rFonts w:ascii="Times" w:hAnsi="Times"/>
            <w:color w:val="FF0000"/>
            <w:szCs w:val="20"/>
            <w:highlight w:val="yellow"/>
            <w:rPrChange w:id="616" w:author="Jiang, Xia" w:date="2021-12-16T19:09:00Z">
              <w:rPr>
                <w:rFonts w:ascii="Times" w:hAnsi="Times"/>
                <w:color w:val="FF0000"/>
                <w:szCs w:val="20"/>
              </w:rPr>
            </w:rPrChange>
          </w:rPr>
          <w:t xml:space="preserve"> that w</w:t>
        </w:r>
      </w:ins>
      <w:ins w:id="617" w:author="Jiang, Xia" w:date="2021-12-16T19:05:00Z">
        <w:r w:rsidR="006E478C" w:rsidRPr="00AF7C72">
          <w:rPr>
            <w:rFonts w:ascii="Times" w:hAnsi="Times"/>
            <w:color w:val="FF0000"/>
            <w:szCs w:val="20"/>
            <w:highlight w:val="yellow"/>
            <w:rPrChange w:id="618" w:author="Jiang, Xia" w:date="2021-12-16T19:09:00Z">
              <w:rPr>
                <w:rFonts w:ascii="Times" w:hAnsi="Times"/>
                <w:color w:val="FF0000"/>
                <w:szCs w:val="20"/>
              </w:rPr>
            </w:rPrChange>
          </w:rPr>
          <w:t xml:space="preserve">ere </w:t>
        </w:r>
      </w:ins>
      <w:ins w:id="619" w:author="Jiang, Xia" w:date="2021-12-16T19:08:00Z">
        <w:r w:rsidR="006E478C" w:rsidRPr="00AF7C72">
          <w:rPr>
            <w:rFonts w:ascii="Times" w:hAnsi="Times"/>
            <w:color w:val="FF0000"/>
            <w:szCs w:val="20"/>
            <w:highlight w:val="yellow"/>
            <w:rPrChange w:id="620" w:author="Jiang, Xia" w:date="2021-12-16T19:09:00Z">
              <w:rPr>
                <w:rFonts w:ascii="Times" w:hAnsi="Times"/>
                <w:color w:val="FF0000"/>
                <w:szCs w:val="20"/>
              </w:rPr>
            </w:rPrChange>
          </w:rPr>
          <w:t>previously reported</w:t>
        </w:r>
      </w:ins>
      <w:ins w:id="621" w:author="Jiang, Xia" w:date="2021-12-16T18:56:00Z">
        <w:r w:rsidR="006E478C" w:rsidRPr="00AF7C72">
          <w:rPr>
            <w:rFonts w:ascii="Times" w:hAnsi="Times"/>
            <w:color w:val="FF0000"/>
            <w:szCs w:val="20"/>
            <w:highlight w:val="yellow"/>
            <w:rPrChange w:id="622" w:author="Jiang, Xia" w:date="2021-12-16T19:09:00Z">
              <w:rPr>
                <w:rFonts w:ascii="Times" w:hAnsi="Times"/>
                <w:color w:val="FF0000"/>
                <w:szCs w:val="20"/>
              </w:rPr>
            </w:rPrChange>
          </w:rPr>
          <w:t xml:space="preserve"> by literature</w:t>
        </w:r>
      </w:ins>
      <w:ins w:id="623" w:author="Jiang, Xia" w:date="2021-12-16T19:01:00Z">
        <w:r w:rsidR="006E478C" w:rsidRPr="00AF7C72">
          <w:rPr>
            <w:rFonts w:ascii="Times" w:hAnsi="Times"/>
            <w:color w:val="FF0000"/>
            <w:szCs w:val="20"/>
            <w:highlight w:val="yellow"/>
            <w:rPrChange w:id="624" w:author="Jiang, Xia" w:date="2021-12-16T19:09:00Z">
              <w:rPr>
                <w:rFonts w:ascii="Times" w:hAnsi="Times"/>
                <w:color w:val="FF0000"/>
                <w:szCs w:val="20"/>
              </w:rPr>
            </w:rPrChange>
          </w:rPr>
          <w:t xml:space="preserve"> [7]</w:t>
        </w:r>
      </w:ins>
      <w:ins w:id="625" w:author="Jiang, Xia" w:date="2021-12-16T18:56:00Z">
        <w:r w:rsidR="006E478C" w:rsidRPr="00AF7C72">
          <w:rPr>
            <w:rFonts w:ascii="Times" w:hAnsi="Times"/>
            <w:color w:val="FF0000"/>
            <w:szCs w:val="20"/>
            <w:highlight w:val="yellow"/>
            <w:rPrChange w:id="626" w:author="Jiang, Xia" w:date="2021-12-16T19:09:00Z">
              <w:rPr>
                <w:rFonts w:ascii="Times" w:hAnsi="Times"/>
                <w:color w:val="FF0000"/>
                <w:szCs w:val="20"/>
              </w:rPr>
            </w:rPrChange>
          </w:rPr>
          <w:t xml:space="preserve">. In this research, we </w:t>
        </w:r>
      </w:ins>
      <w:ins w:id="627" w:author="Jiang, Xia" w:date="2021-12-16T19:06:00Z">
        <w:r w:rsidR="006E478C" w:rsidRPr="00AF7C72">
          <w:rPr>
            <w:rFonts w:ascii="Times" w:hAnsi="Times"/>
            <w:color w:val="FF0000"/>
            <w:szCs w:val="20"/>
            <w:highlight w:val="yellow"/>
            <w:rPrChange w:id="628" w:author="Jiang, Xia" w:date="2021-12-16T19:09:00Z">
              <w:rPr>
                <w:rFonts w:ascii="Times" w:hAnsi="Times"/>
                <w:color w:val="FF0000"/>
                <w:szCs w:val="20"/>
              </w:rPr>
            </w:rPrChange>
          </w:rPr>
          <w:t xml:space="preserve">focused on </w:t>
        </w:r>
      </w:ins>
      <w:ins w:id="629" w:author="Jiang, Xia" w:date="2021-12-16T18:56:00Z">
        <w:r w:rsidR="006E478C" w:rsidRPr="00AF7C72">
          <w:rPr>
            <w:rFonts w:ascii="Times" w:hAnsi="Times"/>
            <w:color w:val="FF0000"/>
            <w:szCs w:val="20"/>
            <w:highlight w:val="yellow"/>
            <w:rPrChange w:id="630" w:author="Jiang, Xia" w:date="2021-12-16T19:09:00Z">
              <w:rPr>
                <w:rFonts w:ascii="Times" w:hAnsi="Times"/>
                <w:color w:val="FF0000"/>
                <w:szCs w:val="20"/>
              </w:rPr>
            </w:rPrChange>
          </w:rPr>
          <w:t>explor</w:t>
        </w:r>
      </w:ins>
      <w:ins w:id="631" w:author="Jiang, Xia" w:date="2021-12-16T19:07:00Z">
        <w:r w:rsidR="006E478C" w:rsidRPr="00AF7C72">
          <w:rPr>
            <w:rFonts w:ascii="Times" w:hAnsi="Times"/>
            <w:color w:val="FF0000"/>
            <w:szCs w:val="20"/>
            <w:highlight w:val="yellow"/>
            <w:rPrChange w:id="632" w:author="Jiang, Xia" w:date="2021-12-16T19:09:00Z">
              <w:rPr>
                <w:rFonts w:ascii="Times" w:hAnsi="Times"/>
                <w:color w:val="FF0000"/>
                <w:szCs w:val="20"/>
              </w:rPr>
            </w:rPrChange>
          </w:rPr>
          <w:t>ing</w:t>
        </w:r>
      </w:ins>
      <w:ins w:id="633" w:author="Jiang, Xia" w:date="2021-12-16T18:56:00Z">
        <w:r w:rsidR="006E478C" w:rsidRPr="00AF7C72">
          <w:rPr>
            <w:rFonts w:ascii="Times" w:hAnsi="Times"/>
            <w:color w:val="FF0000"/>
            <w:szCs w:val="20"/>
            <w:highlight w:val="yellow"/>
            <w:rPrChange w:id="634" w:author="Jiang, Xia" w:date="2021-12-16T19:09:00Z">
              <w:rPr>
                <w:rFonts w:ascii="Times" w:hAnsi="Times"/>
                <w:color w:val="FF0000"/>
                <w:szCs w:val="20"/>
              </w:rPr>
            </w:rPrChange>
          </w:rPr>
          <w:t xml:space="preserve"> alpha values that are bigger (480) or smaller (1 and 120) than 240 </w:t>
        </w:r>
      </w:ins>
      <w:ins w:id="635" w:author="Jiang, Xia" w:date="2021-12-16T19:09:00Z">
        <w:r w:rsidR="006E478C" w:rsidRPr="00AF7C72">
          <w:rPr>
            <w:rFonts w:ascii="Times" w:hAnsi="Times"/>
            <w:color w:val="FF0000"/>
            <w:szCs w:val="20"/>
            <w:highlight w:val="yellow"/>
            <w:rPrChange w:id="636" w:author="Jiang, Xia" w:date="2021-12-16T19:09:00Z">
              <w:rPr>
                <w:rFonts w:ascii="Times" w:hAnsi="Times"/>
                <w:color w:val="FF0000"/>
                <w:szCs w:val="20"/>
              </w:rPr>
            </w:rPrChange>
          </w:rPr>
          <w:t xml:space="preserve">to </w:t>
        </w:r>
      </w:ins>
      <w:ins w:id="637" w:author="Jiang, Xia" w:date="2021-12-16T18:56:00Z">
        <w:r w:rsidR="006E478C" w:rsidRPr="00AF7C72">
          <w:rPr>
            <w:rFonts w:ascii="Times" w:hAnsi="Times"/>
            <w:color w:val="FF0000"/>
            <w:szCs w:val="20"/>
            <w:highlight w:val="yellow"/>
            <w:rPrChange w:id="638" w:author="Jiang, Xia" w:date="2021-12-16T19:09:00Z">
              <w:rPr>
                <w:rFonts w:ascii="Times" w:hAnsi="Times"/>
                <w:color w:val="FF0000"/>
                <w:szCs w:val="20"/>
              </w:rPr>
            </w:rPrChange>
          </w:rPr>
          <w:t>see how these different alpha values can affect the “discoveries”.</w:t>
        </w:r>
        <w:r w:rsidR="006E478C">
          <w:rPr>
            <w:rFonts w:ascii="Times" w:hAnsi="Times"/>
            <w:color w:val="FF0000"/>
            <w:szCs w:val="20"/>
          </w:rPr>
          <w:t xml:space="preserve"> </w:t>
        </w:r>
      </w:ins>
      <w:ins w:id="639" w:author="Alan Wells" w:date="2021-12-15T14:28:00Z">
        <w:del w:id="640" w:author="Jiang, Xia" w:date="2021-12-16T18:56:00Z">
          <w:r w:rsidR="006A6701" w:rsidDel="006E478C">
            <w:delText xml:space="preserve">The three different alpha were chosen for </w:delText>
          </w:r>
          <w:r w:rsidR="006A6701" w:rsidRPr="006A6701" w:rsidDel="006E478C">
            <w:rPr>
              <w:highlight w:val="yellow"/>
              <w:rPrChange w:id="641" w:author="Alan Wells" w:date="2021-12-15T14:28:00Z">
                <w:rPr/>
              </w:rPrChange>
            </w:rPr>
            <w:delText xml:space="preserve">XXX </w:delText>
          </w:r>
          <w:commentRangeStart w:id="642"/>
          <w:r w:rsidR="006A6701" w:rsidRPr="006A6701" w:rsidDel="006E478C">
            <w:rPr>
              <w:highlight w:val="yellow"/>
              <w:rPrChange w:id="643" w:author="Alan Wells" w:date="2021-12-15T14:28:00Z">
                <w:rPr/>
              </w:rPrChange>
            </w:rPr>
            <w:delText>XIA</w:delText>
          </w:r>
        </w:del>
      </w:ins>
      <w:commentRangeEnd w:id="642"/>
      <w:ins w:id="644" w:author="Alan Wells" w:date="2021-12-15T14:29:00Z">
        <w:del w:id="645" w:author="Jiang, Xia" w:date="2021-12-16T18:56:00Z">
          <w:r w:rsidR="006A6701" w:rsidDel="006E478C">
            <w:rPr>
              <w:rStyle w:val="CommentReference"/>
              <w:rFonts w:eastAsia="SimSun"/>
              <w:noProof/>
              <w:snapToGrid/>
              <w:lang w:eastAsia="zh-CN" w:bidi="ar-SA"/>
            </w:rPr>
            <w:commentReference w:id="642"/>
          </w:r>
        </w:del>
      </w:ins>
      <w:ins w:id="646" w:author="Alan Wells" w:date="2021-12-15T14:28:00Z">
        <w:del w:id="647" w:author="Jiang, Xia" w:date="2021-12-16T18:56:00Z">
          <w:r w:rsidR="006A6701" w:rsidRPr="006A6701" w:rsidDel="006E478C">
            <w:rPr>
              <w:highlight w:val="yellow"/>
              <w:rPrChange w:id="648" w:author="Alan Wells" w:date="2021-12-15T14:28:00Z">
                <w:rPr/>
              </w:rPrChange>
            </w:rPr>
            <w:delText>?</w:delText>
          </w:r>
        </w:del>
      </w:ins>
      <w:del w:id="649" w:author="Jiang, Xia" w:date="2021-12-16T18:56:00Z">
        <w:r w:rsidDel="006E478C">
          <w:delText xml:space="preserve"> </w:delText>
        </w:r>
      </w:del>
      <w:ins w:id="650" w:author="Alan Wells" w:date="2021-12-15T14:29:00Z">
        <w:del w:id="651" w:author="Jiang, Xia" w:date="2021-12-16T18:56:00Z">
          <w:r w:rsidR="006A6701" w:rsidDel="006E478C">
            <w:delText xml:space="preserve">  </w:delText>
          </w:r>
        </w:del>
      </w:ins>
      <w:r>
        <w:t xml:space="preserve">MBIL reported both a set of interactive risk factors and a set of direct </w:t>
      </w:r>
      <w:r w:rsidR="00D10FD6">
        <w:t>risk factors</w:t>
      </w:r>
      <w:r>
        <w:t xml:space="preserve"> for each of the alpha values. Note that the set of direct </w:t>
      </w:r>
      <w:r w:rsidR="00D10FD6">
        <w:t>risk factors</w:t>
      </w:r>
      <w:r>
        <w:t xml:space="preserve"> learned by MBIL includes both single and interactive </w:t>
      </w:r>
      <w:r w:rsidR="00D10FD6">
        <w:t>ones.</w:t>
      </w:r>
    </w:p>
    <w:p w14:paraId="6AFD0087" w14:textId="511F9C7B" w:rsidR="000D6839" w:rsidRDefault="000E0D52" w:rsidP="008030B7">
      <w:pPr>
        <w:pStyle w:val="MDPI52figure"/>
        <w:ind w:left="2608"/>
        <w:jc w:val="left"/>
      </w:pPr>
      <w:r>
        <w:rPr>
          <w:noProof/>
          <w:snapToGrid/>
          <w:lang w:eastAsia="en-US" w:bidi="ar-SA"/>
        </w:rPr>
        <w:drawing>
          <wp:inline distT="0" distB="0" distL="0" distR="0" wp14:anchorId="2DFCC41B" wp14:editId="791260FC">
            <wp:extent cx="3505200" cy="33782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3378200"/>
                    </a:xfrm>
                    <a:prstGeom prst="rect">
                      <a:avLst/>
                    </a:prstGeom>
                    <a:noFill/>
                    <a:ln>
                      <a:noFill/>
                    </a:ln>
                  </pic:spPr>
                </pic:pic>
              </a:graphicData>
            </a:graphic>
          </wp:inline>
        </w:drawing>
      </w:r>
    </w:p>
    <w:p w14:paraId="070A2BE4" w14:textId="525F3AEA" w:rsidR="00160840" w:rsidRDefault="008030B7" w:rsidP="008030B7">
      <w:pPr>
        <w:pStyle w:val="MDPI51figurecaption"/>
        <w:jc w:val="both"/>
      </w:pPr>
      <w:r w:rsidRPr="008030B7">
        <w:rPr>
          <w:b/>
          <w:bCs/>
        </w:rPr>
        <w:t xml:space="preserve">Figure 1. </w:t>
      </w:r>
      <w:r w:rsidR="00160840" w:rsidRPr="00160840">
        <w:t xml:space="preserve">A BN DAG model illustrating Markov Blanket. The Markov Blanket of T consists of nodes X11, X12, X13, X14 and X15. These nodes are the direct risk factors of T and separate T from the influence of the noisy predictors X1-X10, X16, and X17 (adapted from </w:t>
      </w:r>
      <w:r w:rsidR="00382C0A">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instrText xml:space="preserve"> ADDIN EN.CITE </w:instrText>
      </w:r>
      <w:r w:rsidR="00382C0A">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instrText xml:space="preserve"> ADDIN EN.CITE.DATA </w:instrText>
      </w:r>
      <w:r w:rsidR="00382C0A">
        <w:fldChar w:fldCharType="end"/>
      </w:r>
      <w:r w:rsidR="00382C0A">
        <w:fldChar w:fldCharType="separate"/>
      </w:r>
      <w:r w:rsidR="00382C0A">
        <w:rPr>
          <w:noProof/>
        </w:rPr>
        <w:t>[7]</w:t>
      </w:r>
      <w:r w:rsidR="00382C0A">
        <w:fldChar w:fldCharType="end"/>
      </w:r>
      <w:r w:rsidR="00160840" w:rsidRPr="00160840">
        <w:t>).</w:t>
      </w:r>
    </w:p>
    <w:p w14:paraId="2C426C39" w14:textId="04B477ED" w:rsidR="000D6839" w:rsidRPr="001F31D1" w:rsidRDefault="008030B7" w:rsidP="008030B7">
      <w:pPr>
        <w:pStyle w:val="MDPI21heading1"/>
      </w:pPr>
      <w:r>
        <w:t xml:space="preserve">3. </w:t>
      </w:r>
      <w:r w:rsidR="000D6839" w:rsidRPr="001F31D1">
        <w:t>Results</w:t>
      </w:r>
    </w:p>
    <w:p w14:paraId="0B3E887F" w14:textId="15075BC7" w:rsidR="002F6612" w:rsidRDefault="002F6612" w:rsidP="008030B7">
      <w:pPr>
        <w:pStyle w:val="MDPI31text"/>
      </w:pPr>
      <w:r>
        <w:t xml:space="preserve">Using the MBIL algorithm, we previously described the superior effectiveness of this method in learning direct risk factors in the context of 5-year breast cancer metastasis, which were also present in the literature </w:t>
      </w:r>
      <w:r w:rsidR="00382C0A">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instrText xml:space="preserve"> ADDIN EN.CITE </w:instrText>
      </w:r>
      <w:r w:rsidR="00382C0A">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instrText xml:space="preserve"> ADDIN EN.CITE.DATA </w:instrText>
      </w:r>
      <w:r w:rsidR="00382C0A">
        <w:fldChar w:fldCharType="end"/>
      </w:r>
      <w:r w:rsidR="00382C0A">
        <w:fldChar w:fldCharType="separate"/>
      </w:r>
      <w:r w:rsidR="00382C0A">
        <w:rPr>
          <w:noProof/>
        </w:rPr>
        <w:t>[7]</w:t>
      </w:r>
      <w:r w:rsidR="00382C0A">
        <w:fldChar w:fldCharType="end"/>
      </w:r>
      <w:r>
        <w:t xml:space="preserve">. In the present study, we first used MBIL to search causal sets of 5-, 10- and 15-year breast cancer metastasis. MBIL produced an output with three alpha values: 1, 120, and 480; and a list of interacting risk factors for each alpha value and time to metastasis. These learned interactions are ranged by its Bayesian score from the highest to lowest, which is the probability of data given the Bayesian Network model </w:t>
      </w:r>
      <w:r w:rsidR="00382C0A">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instrText xml:space="preserve"> ADDIN EN.CITE </w:instrText>
      </w:r>
      <w:r w:rsidR="00382C0A">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instrText xml:space="preserve"> ADDIN EN.CITE.DATA </w:instrText>
      </w:r>
      <w:r w:rsidR="00382C0A">
        <w:fldChar w:fldCharType="end"/>
      </w:r>
      <w:r w:rsidR="00382C0A">
        <w:fldChar w:fldCharType="separate"/>
      </w:r>
      <w:r w:rsidR="00382C0A">
        <w:rPr>
          <w:noProof/>
        </w:rPr>
        <w:t>[7]</w:t>
      </w:r>
      <w:r w:rsidR="00382C0A">
        <w:fldChar w:fldCharType="end"/>
      </w:r>
      <w:r>
        <w:t xml:space="preserve">. Additionally, an output was originated with direct causal sets of metastases. These are a few risk factors that necessarily interact together to produce the studied outcome </w:t>
      </w:r>
      <w:r w:rsidR="00382C0A">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instrText xml:space="preserve"> ADDIN EN.CITE </w:instrText>
      </w:r>
      <w:r w:rsidR="00382C0A">
        <w:fldChar w:fldCharType="begin">
          <w:fldData xml:space="preserve">PEVuZE5vdGU+PENpdGU+PEF1dGhvcj5KaWFuZzwvQXV0aG9yPjxZZWFyPjIwMjA8L1llYXI+PFJl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</w:fldData>
        </w:fldChar>
      </w:r>
      <w:r w:rsidR="00382C0A">
        <w:instrText xml:space="preserve"> ADDIN EN.CITE.DATA </w:instrText>
      </w:r>
      <w:r w:rsidR="00382C0A">
        <w:fldChar w:fldCharType="end"/>
      </w:r>
      <w:r w:rsidR="00382C0A">
        <w:fldChar w:fldCharType="separate"/>
      </w:r>
      <w:r w:rsidR="00382C0A">
        <w:rPr>
          <w:noProof/>
        </w:rPr>
        <w:t>[7]</w:t>
      </w:r>
      <w:r w:rsidR="00382C0A">
        <w:fldChar w:fldCharType="end"/>
      </w:r>
      <w:r>
        <w:t>.</w:t>
      </w:r>
    </w:p>
    <w:p w14:paraId="7907360B" w14:textId="50CB2F7D" w:rsidR="002F6612" w:rsidRDefault="002F6612" w:rsidP="008030B7">
      <w:pPr>
        <w:pStyle w:val="MDPI31text"/>
      </w:pPr>
      <w:r>
        <w:t xml:space="preserve">We found that MBIL predicted that variables such as HER2 were frequent with low alpha values for all 5-, 10- and 15-year outcomes. As alpha became stronger, the presence of HER2 as a predictor of metastatic breast cancer (mBC) declined while ER became a </w:t>
      </w:r>
      <w:r>
        <w:lastRenderedPageBreak/>
        <w:t xml:space="preserve">stronger predictor, meaning that while HER2 was identified by MBIL as an independent predictor of mBC, stronger interactions between ER and other variables were necessary to predict the future occurrence of mBC. </w:t>
      </w:r>
    </w:p>
    <w:p w14:paraId="3C872D3F" w14:textId="6008458B" w:rsidR="002F6612" w:rsidRPr="008030B7" w:rsidRDefault="008030B7" w:rsidP="008030B7">
      <w:pPr>
        <w:pStyle w:val="MDPI22heading2"/>
        <w:spacing w:before="240"/>
      </w:pPr>
      <w:r>
        <w:t>3</w:t>
      </w:r>
      <w:r w:rsidRPr="008030B7">
        <w:t xml:space="preserve">.1. </w:t>
      </w:r>
      <w:r w:rsidR="002F6612" w:rsidRPr="008030B7">
        <w:t>Causal sets of metastases</w:t>
      </w:r>
    </w:p>
    <w:p w14:paraId="28DFA78C" w14:textId="77777777" w:rsidR="002F6612" w:rsidRDefault="002F6612" w:rsidP="008030B7">
      <w:pPr>
        <w:pStyle w:val="MDPI31text"/>
      </w:pPr>
      <w:r>
        <w:tab/>
        <w:t xml:space="preserve">When observing causal sets directly related to metastatic breast cancer, MBIL found that at 5 years, direct causal sets of metastases on alpha 1 were lymph node positivity and the interaction of TNEG (triple negative breast cancer) with HER2 assessments (Figure 2); at a more stringent alpha 120, direct causal sets at 5 years were the interaction of ER, n-TNM and surgical margins; and on the highly interacting alpha 480 the causal sets were stage, TNEG, and ER on interaction with n-TNM and surgical margins (Figure 2). </w:t>
      </w:r>
    </w:p>
    <w:p w14:paraId="272B81A6" w14:textId="77777777" w:rsidR="002F6612" w:rsidRDefault="002F6612" w:rsidP="008030B7">
      <w:pPr>
        <w:pStyle w:val="MDPI31text"/>
      </w:pPr>
      <w:r>
        <w:tab/>
        <w:t xml:space="preserve">At 10 years, disease stage was a sole causal set of metastases with an alpha of 1; with an alpha of 120, having MRI evaluations within 60 days of surgery was a direct causal risk factor for metastases, and ER, n-TNM and surgical margins interacted to be direct causal sets; 15-year metastases causal sets were stage, MRIs_60_surgery, and the interaction of ER, n-TNM and surgical margins. With an alpha of 480, 5-year causal sets were the age at diagnosis, menopausal status, and lymph node status; at 10-year the causal sets were invasiveness of the tumor, and the interaction of age at diagnosis, menopausal status and lymph node status (Figure 2). </w:t>
      </w:r>
    </w:p>
    <w:p w14:paraId="4B198456" w14:textId="77777777" w:rsidR="002F6612" w:rsidRDefault="002F6612" w:rsidP="008030B7">
      <w:pPr>
        <w:pStyle w:val="MDPI31text"/>
      </w:pPr>
      <w:r>
        <w:tab/>
        <w:t>To predict mBC after 15 years, the causal sets were the interaction of lymph node status, histology and invasive tumor location, and the interaction of n-TNM, histology and invasive tumor location (Figure 2).</w:t>
      </w:r>
    </w:p>
    <w:p w14:paraId="1013B75F" w14:textId="71593A59" w:rsidR="00160840" w:rsidRDefault="000E0D52" w:rsidP="008030B7">
      <w:pPr>
        <w:pStyle w:val="MDPI52figure"/>
        <w:ind w:left="2608"/>
        <w:jc w:val="left"/>
      </w:pPr>
      <w:r>
        <w:rPr>
          <w:noProof/>
          <w:snapToGrid/>
          <w:lang w:eastAsia="en-US" w:bidi="ar-SA"/>
        </w:rPr>
        <w:drawing>
          <wp:inline distT="0" distB="0" distL="0" distR="0" wp14:anchorId="6282B43D" wp14:editId="2CC3DF46">
            <wp:extent cx="4394200" cy="1583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4200" cy="1583055"/>
                    </a:xfrm>
                    <a:prstGeom prst="rect">
                      <a:avLst/>
                    </a:prstGeom>
                    <a:noFill/>
                    <a:ln>
                      <a:noFill/>
                    </a:ln>
                  </pic:spPr>
                </pic:pic>
              </a:graphicData>
            </a:graphic>
          </wp:inline>
        </w:drawing>
      </w:r>
    </w:p>
    <w:p w14:paraId="5F6E746D" w14:textId="597A4272" w:rsidR="00160840" w:rsidRDefault="008030B7" w:rsidP="008030B7">
      <w:pPr>
        <w:pStyle w:val="MDPI51figurecaption"/>
      </w:pPr>
      <w:r w:rsidRPr="008030B7">
        <w:rPr>
          <w:b/>
          <w:bCs/>
        </w:rPr>
        <w:t xml:space="preserve">Figure 2. </w:t>
      </w:r>
      <w:r w:rsidR="00160840" w:rsidRPr="00160840">
        <w:t>MBIL generated causal sets of 5-, 10- and 15-year breast cancer metastasis.</w:t>
      </w:r>
    </w:p>
    <w:p w14:paraId="52EE74BE" w14:textId="71815060" w:rsidR="002F6612" w:rsidRPr="008030B7" w:rsidRDefault="008030B7" w:rsidP="008030B7">
      <w:pPr>
        <w:pStyle w:val="MDPI22heading2"/>
        <w:spacing w:before="240"/>
      </w:pPr>
      <w:r w:rsidRPr="008030B7">
        <w:t xml:space="preserve">3.2. </w:t>
      </w:r>
      <w:r w:rsidR="002F6612" w:rsidRPr="008030B7">
        <w:t>Learned interactions</w:t>
      </w:r>
    </w:p>
    <w:p w14:paraId="21017418" w14:textId="5658912C" w:rsidR="002F6612" w:rsidRDefault="002F6612" w:rsidP="008030B7">
      <w:pPr>
        <w:pStyle w:val="MDPI31text"/>
      </w:pPr>
      <w:r>
        <w:tab/>
        <w:t xml:space="preserve">Using the MBIL algorithm, we searched for direct interactions that were predictive of metastatic breast cancer. We first investigated the absolute frequency of known variables impacting breast cancer prognosis. Mainly, we calculated the frequency of ER, HER2, TNEG, and tumor grade. We found that ER was most frequent when looking at risk factors of 5-year metastases at an alpha of 120 (Figure 3). The presence of HER2 among predictive interactions was highest at alpha 1 with decreasing abundance as the time to late relapse became longer, suggesting that HER2 scored higher as an independent structure likely to predict 5-year metastasis rather than 10- or 15-year. TNEG was most predictive of tumor metastasis at 15-years when observing interactions using an alpha of 1, supporting its strength as a likely independent predictor of metastasis </w:t>
      </w:r>
      <w:r w:rsidR="00382C0A">
        <w:fldChar w:fldCharType="begin">
          <w:fldData xml:space="preserve">PEVuZE5vdGU+PENpdGU+PEF1dGhvcj5PJmFwb3M7QnJpZW48L0F1dGhvcj48WWVhcj4yMDEwPC9Z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</w:fldData>
        </w:fldChar>
      </w:r>
      <w:r w:rsidR="00382C0A">
        <w:instrText xml:space="preserve"> ADDIN EN.CITE </w:instrText>
      </w:r>
      <w:r w:rsidR="00382C0A">
        <w:fldChar w:fldCharType="begin">
          <w:fldData xml:space="preserve">PEVuZE5vdGU+PENpdGU+PEF1dGhvcj5PJmFwb3M7QnJpZW48L0F1dGhvcj48WWVhcj4yMDEwPC9Z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</w:fldData>
        </w:fldChar>
      </w:r>
      <w:r w:rsidR="00382C0A">
        <w:instrText xml:space="preserve"> ADDIN EN.CITE.DATA </w:instrText>
      </w:r>
      <w:r w:rsidR="00382C0A">
        <w:fldChar w:fldCharType="end"/>
      </w:r>
      <w:r w:rsidR="00382C0A">
        <w:fldChar w:fldCharType="separate"/>
      </w:r>
      <w:r w:rsidR="00382C0A">
        <w:rPr>
          <w:noProof/>
        </w:rPr>
        <w:t>[16]</w:t>
      </w:r>
      <w:r w:rsidR="00382C0A">
        <w:fldChar w:fldCharType="end"/>
      </w:r>
      <w:r>
        <w:t>. It was present to predict 5-year metastasis at an alpha 1 when in conjunction with HER2. At an alpha of 120, TNEG was found to predict 5-year metastasis when in conjunction with smoking and n-TNM on one interaction, and with n-TNM and invasive_tumor_location on another interaction. TNEG was found on one interaction to predict 10- and 15-year metastasis; for both predictions TNEG interacted with n-TNM and surgical_margins. Finally, at an alpha of 480 TNEG was only found on one interaction with n-TNM and surgical margins to predict 10-year metastasis.</w:t>
      </w:r>
    </w:p>
    <w:p w14:paraId="4FCF72BE" w14:textId="77777777" w:rsidR="002F6612" w:rsidRDefault="002F6612" w:rsidP="008030B7">
      <w:pPr>
        <w:pStyle w:val="MDPI31text"/>
      </w:pPr>
      <w:r>
        <w:lastRenderedPageBreak/>
        <w:t>We next found tumor grade to be a strong predictor of 5-year metastasis with an alpha of 1, whereas at higher alpha its frequency among interactions predicting metastasis was reduced. Herein, tumor grade appeared to be a strong independent predictor of 5-year metastasis given its frequent presence among interactions predicting this outcome.</w:t>
      </w:r>
    </w:p>
    <w:p w14:paraId="6471BB70" w14:textId="77777777" w:rsidR="002F6612" w:rsidRDefault="002F6612" w:rsidP="008030B7">
      <w:pPr>
        <w:pStyle w:val="MDPI31text"/>
      </w:pPr>
      <w:r>
        <w:tab/>
        <w:t>We then calculated the absolute frequency of smoking/alcohol and race/ethnicity as more evidence is needed regarding these interactions to predict late recurrence. We found that smoking and/or alcohol were only present in one interaction for 15-year metastases with an alpha of 1. However, these were present in one interaction at 5- and 15-year metastases with an alpha of 120, and in up to 4 interactions to predict 5-year metastases at an alpha of 480 (Figure 3). The presence of the risk factors “race” and “ethnicity” were higher as time increased from 5- to 15-year recurrence, particularly at an alpha of 480, suggesting that race as a dependent variable may in fact favor strongly late recurrence (Figure 3).</w:t>
      </w:r>
    </w:p>
    <w:p w14:paraId="363A2379" w14:textId="01028147" w:rsidR="00160840" w:rsidRDefault="000E0D52" w:rsidP="008030B7">
      <w:pPr>
        <w:pStyle w:val="MDPI52figure"/>
        <w:ind w:left="2608"/>
        <w:jc w:val="left"/>
      </w:pPr>
      <w:r>
        <w:rPr>
          <w:noProof/>
          <w:snapToGrid/>
          <w:lang w:eastAsia="en-US" w:bidi="ar-SA"/>
        </w:rPr>
        <w:drawing>
          <wp:inline distT="0" distB="0" distL="0" distR="0" wp14:anchorId="5C9FC4DF" wp14:editId="69EE9622">
            <wp:extent cx="3386455" cy="47244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6455" cy="4724400"/>
                    </a:xfrm>
                    <a:prstGeom prst="rect">
                      <a:avLst/>
                    </a:prstGeom>
                    <a:noFill/>
                    <a:ln>
                      <a:noFill/>
                    </a:ln>
                  </pic:spPr>
                </pic:pic>
              </a:graphicData>
            </a:graphic>
          </wp:inline>
        </w:drawing>
      </w:r>
    </w:p>
    <w:p w14:paraId="6F6FA036" w14:textId="2373E952" w:rsidR="00160840" w:rsidRDefault="008030B7" w:rsidP="008030B7">
      <w:pPr>
        <w:pStyle w:val="MDPI51figurecaption"/>
        <w:jc w:val="both"/>
      </w:pPr>
      <w:r w:rsidRPr="008030B7">
        <w:rPr>
          <w:b/>
          <w:bCs/>
        </w:rPr>
        <w:t xml:space="preserve">Figure 3. </w:t>
      </w:r>
      <w:r w:rsidR="00160840" w:rsidRPr="00160840">
        <w:t>MBIL generated an output of clinical interactions predictive of 5-, 10- and 15-year breast cancer metastasis. HER2, ER, Grade, Race/ethnicity, TNEG, Smoking/Alcohol and Surgical Margins are represented. Each bar-plot indicates the number of counts in which each of these variables was identified as a predictor of metastasis at different values of alpha.</w:t>
      </w:r>
    </w:p>
    <w:p w14:paraId="0347270B" w14:textId="77777777" w:rsidR="00E56EC1" w:rsidRDefault="002F6612" w:rsidP="008030B7">
      <w:pPr>
        <w:pStyle w:val="MDPI31text"/>
      </w:pPr>
      <w:r>
        <w:t xml:space="preserve">We next calculated the frequency in which these variables interact with any other variable to constitute direct risk factors of metastases (Tables 1-3). With an alpha 1, ER interacted with only n-TNM, HER2, and LN Positive 33% of the times each, suggesting that the presence of ER may only be a predictor of metastases when it is present in conjunction with these three variables (Table 1). ER was seen to have more interactions with an alpha of 120, but most frequently with n-TNM (33%), surgical margins (13%) and </w:t>
      </w:r>
      <w:r>
        <w:lastRenderedPageBreak/>
        <w:t>lymph node positive (13%) (Table 2). The variables that interacted most frequently with ER at an alpha of 480 were n-TNM (32%), surgical margins (16%) and race (16%) (Table 3).</w:t>
      </w:r>
    </w:p>
    <w:p w14:paraId="5BB18B84" w14:textId="77777777" w:rsidR="002F6612" w:rsidRDefault="002F6612" w:rsidP="008030B7">
      <w:pPr>
        <w:pStyle w:val="MDPI31text"/>
      </w:pPr>
      <w:r>
        <w:tab/>
        <w:t>With an alpha 1, TNEG was found to interact with LN positive/status (29%), HER2 (14%), Age at diagnosis (14%), ethnicity (14%), stage (14%) and re_excision (14%). The most frequent interaction was LN positive (28%), which related to 15-year recurrences (Table 1). With an alpha of 120, the most interactive variable of TNEG was n-TNM (50%), followed by surgical margins (25%) and smoking (12.5%) and invasive tumor location (12.5%) (Table 2). With an alpha of 480, TNEG was found to only interact with n-TNM (50%) and surgical margins (50%) to predict 10-year recurrence (Table 3).</w:t>
      </w:r>
    </w:p>
    <w:p w14:paraId="45421B79" w14:textId="77777777" w:rsidR="002F6612" w:rsidRDefault="002F6612" w:rsidP="008030B7">
      <w:pPr>
        <w:pStyle w:val="MDPI31text"/>
      </w:pPr>
      <w:r>
        <w:tab/>
        <w:t>With an alpha 1, HER2 was found to interact most frequently with stage (26%), MRIs 60 surgery (43%), ER percent (43%) and TNEG (43%) (Table 1). The influence of HER2 in predicting late recurrence was reduced with alpha values of 120 and 480. With an alpha of 120, HER2 interacted most frequently with stage (42%) and surgical margins (17%) (Table 2). With an alpha of 480, HER2 only interacted with surgical margins (57%), stage (29%) and t-TNM (14%) (Table 3).</w:t>
      </w:r>
    </w:p>
    <w:p w14:paraId="1424DD9B" w14:textId="77777777" w:rsidR="002F6612" w:rsidRDefault="002F6612" w:rsidP="008030B7">
      <w:pPr>
        <w:pStyle w:val="MDPI31text"/>
      </w:pPr>
      <w:r>
        <w:tab/>
        <w:t>Race and ethnicity, at an alpha of 1, interacted once with histology (12.5%), grade (12.5%), ER_percent (12.5%), n-TNM (12.5%), side (12.5%), LN positive/status (12.5%), TNEG (12.5%) and stage (12.5%) (Table 1). With an alpha of 120, interactions of race/ethnicity were more frequent with ER (18%), n-TNM (18%), stage (18%) and LN positive/status (18%) (Table 2). At an alpha of 480, race and ethnicity interacted more frequently with stage (27%), ER (17%) and n-TNM (17%) (Table 3).</w:t>
      </w:r>
    </w:p>
    <w:p w14:paraId="65564552" w14:textId="77777777" w:rsidR="000D6839" w:rsidRDefault="002F6612" w:rsidP="008030B7">
      <w:pPr>
        <w:pStyle w:val="MDPI31text"/>
      </w:pPr>
      <w:r>
        <w:t>Lastly, smoking and alcohol appeared to interact, at an alpha of 1, with LN positive/status to predict 15-year metastasis (Table 1). At an alpha of 120, smoking and alcohol interacted with TNEG (25%), n-TNM (25%), stage (25%) and histology (25%) (Table 2). Finally, at an alpha of 480, smoking and alcohol were found to interact most frequently with n-TNM (25%) and stage (25%), followed by t-TNM (16.7%), surgical margins (16.7%), ER (8.3%) and race (8.3%) (Table 3).</w:t>
      </w:r>
    </w:p>
    <w:p w14:paraId="790C5254" w14:textId="72F252B0" w:rsidR="00F25B01" w:rsidRDefault="00C30C7E" w:rsidP="00C30C7E">
      <w:pPr>
        <w:pStyle w:val="MDPI41tablecaption"/>
        <w:ind w:left="425" w:right="425"/>
        <w:jc w:val="both"/>
      </w:pPr>
      <w:r w:rsidRPr="00C30C7E">
        <w:rPr>
          <w:b/>
          <w:bCs/>
        </w:rPr>
        <w:t xml:space="preserve">Table 1. </w:t>
      </w:r>
      <w:r w:rsidR="00197D56" w:rsidRPr="00197D56">
        <w:t>Alpha 1-interacting variables. ER, TNEG, HER2, Race/Ethnicity and Alcohol/Smoking are represented with their interacting variables, times they interacted, years after diagnosis when these interactions predicted metastases, total number of times the variable interacts, and frequency of interaction.</w:t>
      </w:r>
    </w:p>
    <w:tbl>
      <w:tblPr>
        <w:tblW w:w="10465" w:type="dxa"/>
        <w:tblBorders>
          <w:bottom w:val="single" w:sz="8" w:space="0" w:color="auto"/>
        </w:tblBorders>
        <w:tblLayout w:type="fixed"/>
        <w:tblCellMar>
          <w:left w:w="0" w:type="dxa"/>
          <w:right w:w="0" w:type="dxa"/>
        </w:tblCellMar>
        <w:tblLook w:val="04A0" w:firstRow="1" w:lastRow="0" w:firstColumn="1" w:lastColumn="0" w:noHBand="0" w:noVBand="1"/>
      </w:tblPr>
      <w:tblGrid>
        <w:gridCol w:w="2011"/>
        <w:gridCol w:w="2727"/>
        <w:gridCol w:w="1276"/>
        <w:gridCol w:w="2190"/>
        <w:gridCol w:w="1276"/>
        <w:gridCol w:w="985"/>
      </w:tblGrid>
      <w:tr w:rsidR="00197D56" w:rsidRPr="008030B7" w14:paraId="3A3868D5" w14:textId="77777777" w:rsidTr="008030B7">
        <w:tc>
          <w:tcPr>
            <w:tcW w:w="1871" w:type="dxa"/>
            <w:tcBorders>
              <w:top w:val="single" w:sz="8" w:space="0" w:color="auto"/>
              <w:left w:val="nil"/>
              <w:bottom w:val="single" w:sz="4" w:space="0" w:color="auto"/>
              <w:right w:val="nil"/>
              <w:tl2br w:val="nil"/>
              <w:tr2bl w:val="nil"/>
            </w:tcBorders>
            <w:shd w:val="clear" w:color="auto" w:fill="auto"/>
            <w:noWrap/>
            <w:vAlign w:val="center"/>
            <w:hideMark/>
          </w:tcPr>
          <w:p w14:paraId="181BE89F" w14:textId="5D69E739" w:rsidR="00197D56" w:rsidRPr="008030B7" w:rsidRDefault="00197D56" w:rsidP="008030B7">
            <w:pPr>
              <w:autoSpaceDE w:val="0"/>
              <w:autoSpaceDN w:val="0"/>
              <w:adjustRightInd w:val="0"/>
              <w:snapToGrid w:val="0"/>
              <w:spacing w:line="240" w:lineRule="auto"/>
              <w:jc w:val="center"/>
              <w:rPr>
                <w:rFonts w:eastAsia="Times New Roman"/>
                <w:b/>
                <w:bCs/>
                <w:snapToGrid w:val="0"/>
                <w:sz w:val="18"/>
              </w:rPr>
            </w:pPr>
            <w:r w:rsidRPr="008030B7">
              <w:rPr>
                <w:rFonts w:eastAsia="Times New Roman"/>
                <w:b/>
                <w:bCs/>
                <w:snapToGrid w:val="0"/>
                <w:sz w:val="18"/>
              </w:rPr>
              <w:t>Alpha 1</w:t>
            </w:r>
          </w:p>
        </w:tc>
        <w:tc>
          <w:tcPr>
            <w:tcW w:w="2539" w:type="dxa"/>
            <w:tcBorders>
              <w:top w:val="single" w:sz="8" w:space="0" w:color="auto"/>
              <w:left w:val="nil"/>
              <w:bottom w:val="single" w:sz="4" w:space="0" w:color="auto"/>
              <w:right w:val="nil"/>
              <w:tl2br w:val="nil"/>
              <w:tr2bl w:val="nil"/>
            </w:tcBorders>
            <w:shd w:val="clear" w:color="auto" w:fill="auto"/>
            <w:noWrap/>
            <w:vAlign w:val="center"/>
            <w:hideMark/>
          </w:tcPr>
          <w:p w14:paraId="01B7D3D0" w14:textId="77777777" w:rsidR="00197D56" w:rsidRPr="008030B7" w:rsidRDefault="00197D56" w:rsidP="008030B7">
            <w:pPr>
              <w:autoSpaceDE w:val="0"/>
              <w:autoSpaceDN w:val="0"/>
              <w:adjustRightInd w:val="0"/>
              <w:snapToGrid w:val="0"/>
              <w:spacing w:line="240" w:lineRule="auto"/>
              <w:jc w:val="center"/>
              <w:rPr>
                <w:rFonts w:eastAsia="Times New Roman"/>
                <w:b/>
                <w:bCs/>
                <w:snapToGrid w:val="0"/>
                <w:sz w:val="18"/>
              </w:rPr>
            </w:pPr>
          </w:p>
        </w:tc>
        <w:tc>
          <w:tcPr>
            <w:tcW w:w="1188" w:type="dxa"/>
            <w:tcBorders>
              <w:top w:val="single" w:sz="8" w:space="0" w:color="auto"/>
              <w:left w:val="nil"/>
              <w:bottom w:val="single" w:sz="4" w:space="0" w:color="auto"/>
              <w:right w:val="nil"/>
              <w:tl2br w:val="nil"/>
              <w:tr2bl w:val="nil"/>
            </w:tcBorders>
            <w:shd w:val="clear" w:color="auto" w:fill="auto"/>
            <w:noWrap/>
            <w:vAlign w:val="center"/>
            <w:hideMark/>
          </w:tcPr>
          <w:p w14:paraId="044580F2" w14:textId="77777777" w:rsidR="00197D56" w:rsidRPr="008030B7" w:rsidRDefault="00197D56" w:rsidP="008030B7">
            <w:pPr>
              <w:autoSpaceDE w:val="0"/>
              <w:autoSpaceDN w:val="0"/>
              <w:adjustRightInd w:val="0"/>
              <w:snapToGrid w:val="0"/>
              <w:spacing w:line="240" w:lineRule="auto"/>
              <w:jc w:val="center"/>
              <w:rPr>
                <w:rFonts w:eastAsia="Times New Roman"/>
                <w:b/>
                <w:bCs/>
                <w:snapToGrid w:val="0"/>
                <w:sz w:val="18"/>
              </w:rPr>
            </w:pPr>
          </w:p>
        </w:tc>
        <w:tc>
          <w:tcPr>
            <w:tcW w:w="2039" w:type="dxa"/>
            <w:tcBorders>
              <w:top w:val="single" w:sz="8" w:space="0" w:color="auto"/>
              <w:left w:val="nil"/>
              <w:bottom w:val="single" w:sz="4" w:space="0" w:color="auto"/>
              <w:right w:val="nil"/>
              <w:tl2br w:val="nil"/>
              <w:tr2bl w:val="nil"/>
            </w:tcBorders>
            <w:shd w:val="clear" w:color="auto" w:fill="auto"/>
            <w:noWrap/>
            <w:vAlign w:val="center"/>
            <w:hideMark/>
          </w:tcPr>
          <w:p w14:paraId="79708819" w14:textId="77777777" w:rsidR="00197D56" w:rsidRPr="008030B7" w:rsidRDefault="00197D56" w:rsidP="008030B7">
            <w:pPr>
              <w:autoSpaceDE w:val="0"/>
              <w:autoSpaceDN w:val="0"/>
              <w:adjustRightInd w:val="0"/>
              <w:snapToGrid w:val="0"/>
              <w:spacing w:line="240" w:lineRule="auto"/>
              <w:jc w:val="center"/>
              <w:rPr>
                <w:rFonts w:eastAsia="Times New Roman"/>
                <w:b/>
                <w:bCs/>
                <w:snapToGrid w:val="0"/>
                <w:sz w:val="18"/>
              </w:rPr>
            </w:pPr>
          </w:p>
        </w:tc>
        <w:tc>
          <w:tcPr>
            <w:tcW w:w="1188" w:type="dxa"/>
            <w:tcBorders>
              <w:top w:val="single" w:sz="8" w:space="0" w:color="auto"/>
              <w:left w:val="nil"/>
              <w:bottom w:val="single" w:sz="4" w:space="0" w:color="auto"/>
              <w:right w:val="nil"/>
              <w:tl2br w:val="nil"/>
              <w:tr2bl w:val="nil"/>
            </w:tcBorders>
            <w:shd w:val="clear" w:color="auto" w:fill="auto"/>
            <w:noWrap/>
            <w:vAlign w:val="center"/>
            <w:hideMark/>
          </w:tcPr>
          <w:p w14:paraId="6D222327" w14:textId="77777777" w:rsidR="00197D56" w:rsidRPr="008030B7" w:rsidRDefault="00197D56" w:rsidP="008030B7">
            <w:pPr>
              <w:autoSpaceDE w:val="0"/>
              <w:autoSpaceDN w:val="0"/>
              <w:adjustRightInd w:val="0"/>
              <w:snapToGrid w:val="0"/>
              <w:spacing w:line="240" w:lineRule="auto"/>
              <w:jc w:val="center"/>
              <w:rPr>
                <w:rFonts w:eastAsia="Times New Roman"/>
                <w:b/>
                <w:bCs/>
                <w:snapToGrid w:val="0"/>
                <w:sz w:val="18"/>
              </w:rPr>
            </w:pPr>
          </w:p>
        </w:tc>
        <w:tc>
          <w:tcPr>
            <w:tcW w:w="917" w:type="dxa"/>
            <w:tcBorders>
              <w:top w:val="single" w:sz="8" w:space="0" w:color="auto"/>
              <w:left w:val="nil"/>
              <w:bottom w:val="single" w:sz="4" w:space="0" w:color="auto"/>
              <w:right w:val="nil"/>
              <w:tl2br w:val="nil"/>
              <w:tr2bl w:val="nil"/>
            </w:tcBorders>
            <w:shd w:val="clear" w:color="auto" w:fill="auto"/>
            <w:noWrap/>
            <w:vAlign w:val="center"/>
            <w:hideMark/>
          </w:tcPr>
          <w:p w14:paraId="51AB7871" w14:textId="77777777" w:rsidR="00197D56" w:rsidRPr="008030B7" w:rsidRDefault="00197D56" w:rsidP="008030B7">
            <w:pPr>
              <w:autoSpaceDE w:val="0"/>
              <w:autoSpaceDN w:val="0"/>
              <w:adjustRightInd w:val="0"/>
              <w:snapToGrid w:val="0"/>
              <w:spacing w:line="240" w:lineRule="auto"/>
              <w:jc w:val="center"/>
              <w:rPr>
                <w:rFonts w:eastAsia="Times New Roman"/>
                <w:b/>
                <w:bCs/>
                <w:snapToGrid w:val="0"/>
                <w:sz w:val="18"/>
              </w:rPr>
            </w:pPr>
          </w:p>
        </w:tc>
      </w:tr>
      <w:tr w:rsidR="00197D56" w:rsidRPr="008030B7" w14:paraId="7F3A7FD8" w14:textId="77777777" w:rsidTr="008030B7">
        <w:tc>
          <w:tcPr>
            <w:tcW w:w="1871" w:type="dxa"/>
            <w:shd w:val="clear" w:color="auto" w:fill="auto"/>
            <w:noWrap/>
            <w:vAlign w:val="center"/>
            <w:hideMark/>
          </w:tcPr>
          <w:p w14:paraId="211A8ECB" w14:textId="77777777" w:rsidR="00197D56" w:rsidRPr="008030B7" w:rsidRDefault="00197D56" w:rsidP="008030B7">
            <w:pPr>
              <w:autoSpaceDE w:val="0"/>
              <w:autoSpaceDN w:val="0"/>
              <w:adjustRightInd w:val="0"/>
              <w:snapToGrid w:val="0"/>
              <w:spacing w:line="240" w:lineRule="auto"/>
              <w:jc w:val="center"/>
              <w:rPr>
                <w:b/>
                <w:bCs/>
                <w:sz w:val="18"/>
              </w:rPr>
            </w:pPr>
            <w:r w:rsidRPr="008030B7">
              <w:rPr>
                <w:b/>
                <w:bCs/>
                <w:sz w:val="18"/>
              </w:rPr>
              <w:t>Variable</w:t>
            </w:r>
          </w:p>
        </w:tc>
        <w:tc>
          <w:tcPr>
            <w:tcW w:w="2539" w:type="dxa"/>
            <w:shd w:val="clear" w:color="auto" w:fill="auto"/>
            <w:noWrap/>
            <w:vAlign w:val="center"/>
            <w:hideMark/>
          </w:tcPr>
          <w:p w14:paraId="12E4CC4E" w14:textId="77777777" w:rsidR="00197D56" w:rsidRPr="008030B7" w:rsidRDefault="00197D56" w:rsidP="008030B7">
            <w:pPr>
              <w:autoSpaceDE w:val="0"/>
              <w:autoSpaceDN w:val="0"/>
              <w:adjustRightInd w:val="0"/>
              <w:snapToGrid w:val="0"/>
              <w:spacing w:line="240" w:lineRule="auto"/>
              <w:jc w:val="center"/>
              <w:rPr>
                <w:b/>
                <w:bCs/>
                <w:sz w:val="18"/>
              </w:rPr>
            </w:pPr>
            <w:r w:rsidRPr="008030B7">
              <w:rPr>
                <w:b/>
                <w:bCs/>
                <w:sz w:val="18"/>
              </w:rPr>
              <w:t>Interacts with</w:t>
            </w:r>
          </w:p>
        </w:tc>
        <w:tc>
          <w:tcPr>
            <w:tcW w:w="1188" w:type="dxa"/>
            <w:shd w:val="clear" w:color="auto" w:fill="auto"/>
            <w:noWrap/>
            <w:vAlign w:val="center"/>
            <w:hideMark/>
          </w:tcPr>
          <w:p w14:paraId="6E7E758B" w14:textId="77777777" w:rsidR="00197D56" w:rsidRPr="008030B7" w:rsidRDefault="00197D56" w:rsidP="008030B7">
            <w:pPr>
              <w:autoSpaceDE w:val="0"/>
              <w:autoSpaceDN w:val="0"/>
              <w:adjustRightInd w:val="0"/>
              <w:snapToGrid w:val="0"/>
              <w:spacing w:line="240" w:lineRule="auto"/>
              <w:jc w:val="center"/>
              <w:rPr>
                <w:b/>
                <w:bCs/>
                <w:sz w:val="18"/>
              </w:rPr>
            </w:pPr>
            <w:r w:rsidRPr="008030B7">
              <w:rPr>
                <w:b/>
                <w:bCs/>
                <w:sz w:val="18"/>
              </w:rPr>
              <w:t>n times</w:t>
            </w:r>
          </w:p>
        </w:tc>
        <w:tc>
          <w:tcPr>
            <w:tcW w:w="2039" w:type="dxa"/>
            <w:shd w:val="clear" w:color="auto" w:fill="auto"/>
            <w:noWrap/>
            <w:vAlign w:val="center"/>
            <w:hideMark/>
          </w:tcPr>
          <w:p w14:paraId="047051F5" w14:textId="77777777" w:rsidR="00197D56" w:rsidRPr="008030B7" w:rsidRDefault="00197D56" w:rsidP="008030B7">
            <w:pPr>
              <w:autoSpaceDE w:val="0"/>
              <w:autoSpaceDN w:val="0"/>
              <w:adjustRightInd w:val="0"/>
              <w:snapToGrid w:val="0"/>
              <w:spacing w:line="240" w:lineRule="auto"/>
              <w:jc w:val="center"/>
              <w:rPr>
                <w:b/>
                <w:bCs/>
                <w:sz w:val="18"/>
              </w:rPr>
            </w:pPr>
            <w:r w:rsidRPr="008030B7">
              <w:rPr>
                <w:b/>
                <w:bCs/>
                <w:sz w:val="18"/>
              </w:rPr>
              <w:t>Years after DG</w:t>
            </w:r>
          </w:p>
        </w:tc>
        <w:tc>
          <w:tcPr>
            <w:tcW w:w="1188" w:type="dxa"/>
            <w:shd w:val="clear" w:color="auto" w:fill="auto"/>
            <w:noWrap/>
            <w:vAlign w:val="center"/>
            <w:hideMark/>
          </w:tcPr>
          <w:p w14:paraId="6404CC3D" w14:textId="77777777" w:rsidR="00197D56" w:rsidRPr="008030B7" w:rsidRDefault="00197D56" w:rsidP="008030B7">
            <w:pPr>
              <w:autoSpaceDE w:val="0"/>
              <w:autoSpaceDN w:val="0"/>
              <w:adjustRightInd w:val="0"/>
              <w:snapToGrid w:val="0"/>
              <w:spacing w:line="240" w:lineRule="auto"/>
              <w:jc w:val="center"/>
              <w:rPr>
                <w:b/>
                <w:bCs/>
                <w:sz w:val="18"/>
              </w:rPr>
            </w:pPr>
            <w:r w:rsidRPr="008030B7">
              <w:rPr>
                <w:b/>
                <w:bCs/>
                <w:sz w:val="18"/>
              </w:rPr>
              <w:t>total</w:t>
            </w:r>
          </w:p>
        </w:tc>
        <w:tc>
          <w:tcPr>
            <w:tcW w:w="917" w:type="dxa"/>
            <w:shd w:val="clear" w:color="auto" w:fill="auto"/>
            <w:noWrap/>
            <w:vAlign w:val="center"/>
            <w:hideMark/>
          </w:tcPr>
          <w:p w14:paraId="271C2EC2" w14:textId="77777777" w:rsidR="00197D56" w:rsidRPr="008030B7" w:rsidRDefault="00197D56" w:rsidP="008030B7">
            <w:pPr>
              <w:autoSpaceDE w:val="0"/>
              <w:autoSpaceDN w:val="0"/>
              <w:adjustRightInd w:val="0"/>
              <w:snapToGrid w:val="0"/>
              <w:spacing w:line="240" w:lineRule="auto"/>
              <w:jc w:val="center"/>
              <w:rPr>
                <w:b/>
                <w:bCs/>
                <w:sz w:val="18"/>
              </w:rPr>
            </w:pPr>
            <w:r w:rsidRPr="008030B7">
              <w:rPr>
                <w:b/>
                <w:bCs/>
                <w:sz w:val="18"/>
              </w:rPr>
              <w:t>%</w:t>
            </w:r>
          </w:p>
        </w:tc>
      </w:tr>
      <w:tr w:rsidR="00197D56" w:rsidRPr="008030B7" w14:paraId="287C787D" w14:textId="77777777" w:rsidTr="008030B7">
        <w:tc>
          <w:tcPr>
            <w:tcW w:w="1871" w:type="dxa"/>
            <w:shd w:val="clear" w:color="auto" w:fill="auto"/>
            <w:noWrap/>
            <w:vAlign w:val="center"/>
            <w:hideMark/>
          </w:tcPr>
          <w:p w14:paraId="02478A97"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0D9C85EB"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n-TNM</w:t>
            </w:r>
          </w:p>
        </w:tc>
        <w:tc>
          <w:tcPr>
            <w:tcW w:w="1188" w:type="dxa"/>
            <w:shd w:val="clear" w:color="auto" w:fill="auto"/>
            <w:noWrap/>
            <w:vAlign w:val="center"/>
            <w:hideMark/>
          </w:tcPr>
          <w:p w14:paraId="48CA51A7"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w:t>
            </w:r>
          </w:p>
        </w:tc>
        <w:tc>
          <w:tcPr>
            <w:tcW w:w="2039" w:type="dxa"/>
            <w:shd w:val="clear" w:color="auto" w:fill="auto"/>
            <w:noWrap/>
            <w:vAlign w:val="center"/>
            <w:hideMark/>
          </w:tcPr>
          <w:p w14:paraId="14AB56E0"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5, 10</w:t>
            </w:r>
          </w:p>
        </w:tc>
        <w:tc>
          <w:tcPr>
            <w:tcW w:w="1188" w:type="dxa"/>
            <w:shd w:val="clear" w:color="auto" w:fill="auto"/>
            <w:noWrap/>
            <w:vAlign w:val="center"/>
            <w:hideMark/>
          </w:tcPr>
          <w:p w14:paraId="0C3095BC"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6</w:t>
            </w:r>
          </w:p>
        </w:tc>
        <w:tc>
          <w:tcPr>
            <w:tcW w:w="917" w:type="dxa"/>
            <w:shd w:val="clear" w:color="auto" w:fill="auto"/>
            <w:noWrap/>
            <w:vAlign w:val="center"/>
            <w:hideMark/>
          </w:tcPr>
          <w:p w14:paraId="3EED1647"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33.33%</w:t>
            </w:r>
          </w:p>
        </w:tc>
      </w:tr>
      <w:tr w:rsidR="00197D56" w:rsidRPr="008030B7" w14:paraId="08BAF0EE" w14:textId="77777777" w:rsidTr="008030B7">
        <w:tc>
          <w:tcPr>
            <w:tcW w:w="1871" w:type="dxa"/>
            <w:shd w:val="clear" w:color="auto" w:fill="auto"/>
            <w:noWrap/>
            <w:vAlign w:val="center"/>
            <w:hideMark/>
          </w:tcPr>
          <w:p w14:paraId="4A270CF4"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5728D9A9"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HER2</w:t>
            </w:r>
          </w:p>
        </w:tc>
        <w:tc>
          <w:tcPr>
            <w:tcW w:w="1188" w:type="dxa"/>
            <w:shd w:val="clear" w:color="auto" w:fill="auto"/>
            <w:noWrap/>
            <w:vAlign w:val="center"/>
            <w:hideMark/>
          </w:tcPr>
          <w:p w14:paraId="55330D3F"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w:t>
            </w:r>
          </w:p>
        </w:tc>
        <w:tc>
          <w:tcPr>
            <w:tcW w:w="2039" w:type="dxa"/>
            <w:shd w:val="clear" w:color="auto" w:fill="auto"/>
            <w:noWrap/>
            <w:vAlign w:val="center"/>
            <w:hideMark/>
          </w:tcPr>
          <w:p w14:paraId="22901676"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5, 15</w:t>
            </w:r>
          </w:p>
        </w:tc>
        <w:tc>
          <w:tcPr>
            <w:tcW w:w="1188" w:type="dxa"/>
            <w:shd w:val="clear" w:color="auto" w:fill="auto"/>
            <w:noWrap/>
            <w:vAlign w:val="center"/>
            <w:hideMark/>
          </w:tcPr>
          <w:p w14:paraId="0CBA67EA"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6</w:t>
            </w:r>
          </w:p>
        </w:tc>
        <w:tc>
          <w:tcPr>
            <w:tcW w:w="917" w:type="dxa"/>
            <w:shd w:val="clear" w:color="auto" w:fill="auto"/>
            <w:noWrap/>
            <w:vAlign w:val="center"/>
            <w:hideMark/>
          </w:tcPr>
          <w:p w14:paraId="66313494"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33.33%</w:t>
            </w:r>
          </w:p>
        </w:tc>
      </w:tr>
      <w:tr w:rsidR="00197D56" w:rsidRPr="008030B7" w14:paraId="31D34BAA" w14:textId="77777777" w:rsidTr="008030B7">
        <w:tc>
          <w:tcPr>
            <w:tcW w:w="1871" w:type="dxa"/>
            <w:shd w:val="clear" w:color="auto" w:fill="auto"/>
            <w:noWrap/>
            <w:vAlign w:val="center"/>
            <w:hideMark/>
          </w:tcPr>
          <w:p w14:paraId="06B981CD"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15B556D0"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LN Positive</w:t>
            </w:r>
          </w:p>
        </w:tc>
        <w:tc>
          <w:tcPr>
            <w:tcW w:w="1188" w:type="dxa"/>
            <w:shd w:val="clear" w:color="auto" w:fill="auto"/>
            <w:noWrap/>
            <w:vAlign w:val="center"/>
            <w:hideMark/>
          </w:tcPr>
          <w:p w14:paraId="68D02C06"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w:t>
            </w:r>
          </w:p>
        </w:tc>
        <w:tc>
          <w:tcPr>
            <w:tcW w:w="2039" w:type="dxa"/>
            <w:shd w:val="clear" w:color="auto" w:fill="auto"/>
            <w:noWrap/>
            <w:vAlign w:val="center"/>
            <w:hideMark/>
          </w:tcPr>
          <w:p w14:paraId="1535C071"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15, 15</w:t>
            </w:r>
          </w:p>
        </w:tc>
        <w:tc>
          <w:tcPr>
            <w:tcW w:w="1188" w:type="dxa"/>
            <w:shd w:val="clear" w:color="auto" w:fill="auto"/>
            <w:noWrap/>
            <w:vAlign w:val="center"/>
            <w:hideMark/>
          </w:tcPr>
          <w:p w14:paraId="4A2475DC"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6</w:t>
            </w:r>
          </w:p>
        </w:tc>
        <w:tc>
          <w:tcPr>
            <w:tcW w:w="917" w:type="dxa"/>
            <w:shd w:val="clear" w:color="auto" w:fill="auto"/>
            <w:noWrap/>
            <w:vAlign w:val="center"/>
            <w:hideMark/>
          </w:tcPr>
          <w:p w14:paraId="73CA4559"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33.33%</w:t>
            </w:r>
          </w:p>
        </w:tc>
      </w:tr>
      <w:tr w:rsidR="00197D56" w:rsidRPr="008030B7" w14:paraId="4B086B67" w14:textId="77777777" w:rsidTr="008030B7">
        <w:tc>
          <w:tcPr>
            <w:tcW w:w="1871" w:type="dxa"/>
            <w:shd w:val="clear" w:color="auto" w:fill="auto"/>
            <w:noWrap/>
            <w:vAlign w:val="center"/>
            <w:hideMark/>
          </w:tcPr>
          <w:p w14:paraId="120A74A1"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TNEG</w:t>
            </w:r>
          </w:p>
        </w:tc>
        <w:tc>
          <w:tcPr>
            <w:tcW w:w="2539" w:type="dxa"/>
            <w:shd w:val="clear" w:color="auto" w:fill="auto"/>
            <w:noWrap/>
            <w:vAlign w:val="center"/>
            <w:hideMark/>
          </w:tcPr>
          <w:p w14:paraId="3628FCFC"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HER2</w:t>
            </w:r>
          </w:p>
        </w:tc>
        <w:tc>
          <w:tcPr>
            <w:tcW w:w="1188" w:type="dxa"/>
            <w:shd w:val="clear" w:color="auto" w:fill="auto"/>
            <w:noWrap/>
            <w:vAlign w:val="center"/>
            <w:hideMark/>
          </w:tcPr>
          <w:p w14:paraId="5D7E27BC"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4BC74F7B"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w:t>
            </w:r>
          </w:p>
        </w:tc>
        <w:tc>
          <w:tcPr>
            <w:tcW w:w="1188" w:type="dxa"/>
            <w:shd w:val="clear" w:color="auto" w:fill="auto"/>
            <w:noWrap/>
            <w:vAlign w:val="center"/>
            <w:hideMark/>
          </w:tcPr>
          <w:p w14:paraId="38410903"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7</w:t>
            </w:r>
          </w:p>
        </w:tc>
        <w:tc>
          <w:tcPr>
            <w:tcW w:w="917" w:type="dxa"/>
            <w:shd w:val="clear" w:color="auto" w:fill="auto"/>
            <w:noWrap/>
            <w:vAlign w:val="center"/>
            <w:hideMark/>
          </w:tcPr>
          <w:p w14:paraId="32037E13"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14.29%</w:t>
            </w:r>
          </w:p>
        </w:tc>
      </w:tr>
      <w:tr w:rsidR="00197D56" w:rsidRPr="008030B7" w14:paraId="3AFE7AAE" w14:textId="77777777" w:rsidTr="008030B7">
        <w:tc>
          <w:tcPr>
            <w:tcW w:w="1871" w:type="dxa"/>
            <w:shd w:val="clear" w:color="auto" w:fill="auto"/>
            <w:noWrap/>
            <w:vAlign w:val="center"/>
            <w:hideMark/>
          </w:tcPr>
          <w:p w14:paraId="1D0D39B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TNEG</w:t>
            </w:r>
          </w:p>
        </w:tc>
        <w:tc>
          <w:tcPr>
            <w:tcW w:w="2539" w:type="dxa"/>
            <w:shd w:val="clear" w:color="auto" w:fill="auto"/>
            <w:noWrap/>
            <w:vAlign w:val="center"/>
            <w:hideMark/>
          </w:tcPr>
          <w:p w14:paraId="1F6BFF85"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Age at DG</w:t>
            </w:r>
          </w:p>
        </w:tc>
        <w:tc>
          <w:tcPr>
            <w:tcW w:w="1188" w:type="dxa"/>
            <w:shd w:val="clear" w:color="auto" w:fill="auto"/>
            <w:noWrap/>
            <w:vAlign w:val="center"/>
            <w:hideMark/>
          </w:tcPr>
          <w:p w14:paraId="0D364339"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75BD9421"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15</w:t>
            </w:r>
          </w:p>
        </w:tc>
        <w:tc>
          <w:tcPr>
            <w:tcW w:w="1188" w:type="dxa"/>
            <w:shd w:val="clear" w:color="auto" w:fill="auto"/>
            <w:noWrap/>
            <w:vAlign w:val="center"/>
            <w:hideMark/>
          </w:tcPr>
          <w:p w14:paraId="04E8BF90"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7</w:t>
            </w:r>
          </w:p>
        </w:tc>
        <w:tc>
          <w:tcPr>
            <w:tcW w:w="917" w:type="dxa"/>
            <w:shd w:val="clear" w:color="auto" w:fill="auto"/>
            <w:noWrap/>
            <w:vAlign w:val="center"/>
            <w:hideMark/>
          </w:tcPr>
          <w:p w14:paraId="7009974E"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14.29%</w:t>
            </w:r>
          </w:p>
        </w:tc>
      </w:tr>
      <w:tr w:rsidR="00197D56" w:rsidRPr="008030B7" w14:paraId="1D900A8B" w14:textId="77777777" w:rsidTr="008030B7">
        <w:tc>
          <w:tcPr>
            <w:tcW w:w="1871" w:type="dxa"/>
            <w:shd w:val="clear" w:color="auto" w:fill="auto"/>
            <w:noWrap/>
            <w:vAlign w:val="center"/>
            <w:hideMark/>
          </w:tcPr>
          <w:p w14:paraId="4FB53C0D"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TNEG</w:t>
            </w:r>
          </w:p>
        </w:tc>
        <w:tc>
          <w:tcPr>
            <w:tcW w:w="2539" w:type="dxa"/>
            <w:shd w:val="clear" w:color="auto" w:fill="auto"/>
            <w:noWrap/>
            <w:vAlign w:val="center"/>
            <w:hideMark/>
          </w:tcPr>
          <w:p w14:paraId="76CDAC91"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LN Positive/Status</w:t>
            </w:r>
          </w:p>
        </w:tc>
        <w:tc>
          <w:tcPr>
            <w:tcW w:w="1188" w:type="dxa"/>
            <w:shd w:val="clear" w:color="auto" w:fill="auto"/>
            <w:noWrap/>
            <w:vAlign w:val="center"/>
            <w:hideMark/>
          </w:tcPr>
          <w:p w14:paraId="4B621B74"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w:t>
            </w:r>
          </w:p>
        </w:tc>
        <w:tc>
          <w:tcPr>
            <w:tcW w:w="2039" w:type="dxa"/>
            <w:shd w:val="clear" w:color="auto" w:fill="auto"/>
            <w:noWrap/>
            <w:vAlign w:val="center"/>
            <w:hideMark/>
          </w:tcPr>
          <w:p w14:paraId="0DC416D2"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15</w:t>
            </w:r>
          </w:p>
        </w:tc>
        <w:tc>
          <w:tcPr>
            <w:tcW w:w="1188" w:type="dxa"/>
            <w:shd w:val="clear" w:color="auto" w:fill="auto"/>
            <w:noWrap/>
            <w:vAlign w:val="center"/>
            <w:hideMark/>
          </w:tcPr>
          <w:p w14:paraId="36AC3C6C"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7</w:t>
            </w:r>
          </w:p>
        </w:tc>
        <w:tc>
          <w:tcPr>
            <w:tcW w:w="917" w:type="dxa"/>
            <w:shd w:val="clear" w:color="auto" w:fill="auto"/>
            <w:noWrap/>
            <w:vAlign w:val="center"/>
            <w:hideMark/>
          </w:tcPr>
          <w:p w14:paraId="0896D5AD"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28.57%</w:t>
            </w:r>
          </w:p>
        </w:tc>
      </w:tr>
      <w:tr w:rsidR="00197D56" w:rsidRPr="008030B7" w14:paraId="2DC695B9" w14:textId="77777777" w:rsidTr="008030B7">
        <w:tc>
          <w:tcPr>
            <w:tcW w:w="1871" w:type="dxa"/>
            <w:shd w:val="clear" w:color="auto" w:fill="auto"/>
            <w:noWrap/>
            <w:vAlign w:val="center"/>
            <w:hideMark/>
          </w:tcPr>
          <w:p w14:paraId="39F12EEB"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TNEG</w:t>
            </w:r>
          </w:p>
        </w:tc>
        <w:tc>
          <w:tcPr>
            <w:tcW w:w="2539" w:type="dxa"/>
            <w:shd w:val="clear" w:color="auto" w:fill="auto"/>
            <w:noWrap/>
            <w:vAlign w:val="center"/>
            <w:hideMark/>
          </w:tcPr>
          <w:p w14:paraId="74A1BE97"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Ethnicity</w:t>
            </w:r>
          </w:p>
        </w:tc>
        <w:tc>
          <w:tcPr>
            <w:tcW w:w="1188" w:type="dxa"/>
            <w:shd w:val="clear" w:color="auto" w:fill="auto"/>
            <w:noWrap/>
            <w:vAlign w:val="center"/>
            <w:hideMark/>
          </w:tcPr>
          <w:p w14:paraId="7C19A32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7E9542EB"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15</w:t>
            </w:r>
          </w:p>
        </w:tc>
        <w:tc>
          <w:tcPr>
            <w:tcW w:w="1188" w:type="dxa"/>
            <w:shd w:val="clear" w:color="auto" w:fill="auto"/>
            <w:noWrap/>
            <w:vAlign w:val="center"/>
            <w:hideMark/>
          </w:tcPr>
          <w:p w14:paraId="3F35284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7</w:t>
            </w:r>
          </w:p>
        </w:tc>
        <w:tc>
          <w:tcPr>
            <w:tcW w:w="917" w:type="dxa"/>
            <w:shd w:val="clear" w:color="auto" w:fill="auto"/>
            <w:noWrap/>
            <w:vAlign w:val="center"/>
            <w:hideMark/>
          </w:tcPr>
          <w:p w14:paraId="7557362F"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14.29%</w:t>
            </w:r>
          </w:p>
        </w:tc>
      </w:tr>
      <w:tr w:rsidR="00197D56" w:rsidRPr="008030B7" w14:paraId="5B272CC2" w14:textId="77777777" w:rsidTr="008030B7">
        <w:tc>
          <w:tcPr>
            <w:tcW w:w="1871" w:type="dxa"/>
            <w:shd w:val="clear" w:color="auto" w:fill="auto"/>
            <w:noWrap/>
            <w:vAlign w:val="center"/>
            <w:hideMark/>
          </w:tcPr>
          <w:p w14:paraId="366A9C5F"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TNEG</w:t>
            </w:r>
          </w:p>
        </w:tc>
        <w:tc>
          <w:tcPr>
            <w:tcW w:w="2539" w:type="dxa"/>
            <w:shd w:val="clear" w:color="auto" w:fill="auto"/>
            <w:noWrap/>
            <w:vAlign w:val="center"/>
            <w:hideMark/>
          </w:tcPr>
          <w:p w14:paraId="32FDAAE6"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Stage</w:t>
            </w:r>
          </w:p>
        </w:tc>
        <w:tc>
          <w:tcPr>
            <w:tcW w:w="1188" w:type="dxa"/>
            <w:shd w:val="clear" w:color="auto" w:fill="auto"/>
            <w:noWrap/>
            <w:vAlign w:val="center"/>
            <w:hideMark/>
          </w:tcPr>
          <w:p w14:paraId="489210D9"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269D1FC3"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15</w:t>
            </w:r>
          </w:p>
        </w:tc>
        <w:tc>
          <w:tcPr>
            <w:tcW w:w="1188" w:type="dxa"/>
            <w:shd w:val="clear" w:color="auto" w:fill="auto"/>
            <w:noWrap/>
            <w:vAlign w:val="center"/>
            <w:hideMark/>
          </w:tcPr>
          <w:p w14:paraId="74D847E4"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7</w:t>
            </w:r>
          </w:p>
        </w:tc>
        <w:tc>
          <w:tcPr>
            <w:tcW w:w="917" w:type="dxa"/>
            <w:shd w:val="clear" w:color="auto" w:fill="auto"/>
            <w:noWrap/>
            <w:vAlign w:val="center"/>
            <w:hideMark/>
          </w:tcPr>
          <w:p w14:paraId="284ADDAE"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14.29%</w:t>
            </w:r>
          </w:p>
        </w:tc>
      </w:tr>
      <w:tr w:rsidR="00197D56" w:rsidRPr="008030B7" w14:paraId="2DBDDD02" w14:textId="77777777" w:rsidTr="008030B7">
        <w:tc>
          <w:tcPr>
            <w:tcW w:w="1871" w:type="dxa"/>
            <w:shd w:val="clear" w:color="auto" w:fill="auto"/>
            <w:noWrap/>
            <w:vAlign w:val="center"/>
            <w:hideMark/>
          </w:tcPr>
          <w:p w14:paraId="08ECF26F"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TNEG</w:t>
            </w:r>
          </w:p>
        </w:tc>
        <w:tc>
          <w:tcPr>
            <w:tcW w:w="2539" w:type="dxa"/>
            <w:shd w:val="clear" w:color="auto" w:fill="auto"/>
            <w:noWrap/>
            <w:vAlign w:val="center"/>
            <w:hideMark/>
          </w:tcPr>
          <w:p w14:paraId="051D4BA4"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Re_excision</w:t>
            </w:r>
          </w:p>
        </w:tc>
        <w:tc>
          <w:tcPr>
            <w:tcW w:w="1188" w:type="dxa"/>
            <w:shd w:val="clear" w:color="auto" w:fill="auto"/>
            <w:noWrap/>
            <w:vAlign w:val="center"/>
            <w:hideMark/>
          </w:tcPr>
          <w:p w14:paraId="4FEB98B6"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1C4E588F"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15</w:t>
            </w:r>
          </w:p>
        </w:tc>
        <w:tc>
          <w:tcPr>
            <w:tcW w:w="1188" w:type="dxa"/>
            <w:shd w:val="clear" w:color="auto" w:fill="auto"/>
            <w:noWrap/>
            <w:vAlign w:val="center"/>
            <w:hideMark/>
          </w:tcPr>
          <w:p w14:paraId="04A822A5"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7</w:t>
            </w:r>
          </w:p>
        </w:tc>
        <w:tc>
          <w:tcPr>
            <w:tcW w:w="917" w:type="dxa"/>
            <w:shd w:val="clear" w:color="auto" w:fill="auto"/>
            <w:noWrap/>
            <w:vAlign w:val="center"/>
            <w:hideMark/>
          </w:tcPr>
          <w:p w14:paraId="4145CC5D"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14.29%</w:t>
            </w:r>
          </w:p>
        </w:tc>
      </w:tr>
      <w:tr w:rsidR="00197D56" w:rsidRPr="008030B7" w14:paraId="6C55B55F" w14:textId="77777777" w:rsidTr="008030B7">
        <w:tc>
          <w:tcPr>
            <w:tcW w:w="1871" w:type="dxa"/>
            <w:shd w:val="clear" w:color="auto" w:fill="auto"/>
            <w:noWrap/>
            <w:vAlign w:val="center"/>
            <w:hideMark/>
          </w:tcPr>
          <w:p w14:paraId="67D46BAB"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5B336612"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Stage</w:t>
            </w:r>
          </w:p>
        </w:tc>
        <w:tc>
          <w:tcPr>
            <w:tcW w:w="1188" w:type="dxa"/>
            <w:shd w:val="clear" w:color="auto" w:fill="auto"/>
            <w:noWrap/>
            <w:vAlign w:val="center"/>
            <w:hideMark/>
          </w:tcPr>
          <w:p w14:paraId="5DDFB06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6</w:t>
            </w:r>
          </w:p>
        </w:tc>
        <w:tc>
          <w:tcPr>
            <w:tcW w:w="2039" w:type="dxa"/>
            <w:shd w:val="clear" w:color="auto" w:fill="auto"/>
            <w:noWrap/>
            <w:vAlign w:val="center"/>
            <w:hideMark/>
          </w:tcPr>
          <w:p w14:paraId="697F66E3"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5, 5, 10, 10, 10, 15</w:t>
            </w:r>
          </w:p>
        </w:tc>
        <w:tc>
          <w:tcPr>
            <w:tcW w:w="1188" w:type="dxa"/>
            <w:shd w:val="clear" w:color="auto" w:fill="auto"/>
            <w:noWrap/>
            <w:vAlign w:val="center"/>
            <w:hideMark/>
          </w:tcPr>
          <w:p w14:paraId="579AFBE3"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23</w:t>
            </w:r>
          </w:p>
        </w:tc>
        <w:tc>
          <w:tcPr>
            <w:tcW w:w="917" w:type="dxa"/>
            <w:shd w:val="clear" w:color="auto" w:fill="auto"/>
            <w:noWrap/>
            <w:vAlign w:val="center"/>
            <w:hideMark/>
          </w:tcPr>
          <w:p w14:paraId="6FBE231B"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26.09%</w:t>
            </w:r>
          </w:p>
        </w:tc>
      </w:tr>
      <w:tr w:rsidR="00197D56" w:rsidRPr="008030B7" w14:paraId="1702EC74" w14:textId="77777777" w:rsidTr="008030B7">
        <w:tc>
          <w:tcPr>
            <w:tcW w:w="1871" w:type="dxa"/>
            <w:shd w:val="clear" w:color="auto" w:fill="auto"/>
            <w:noWrap/>
            <w:vAlign w:val="center"/>
            <w:hideMark/>
          </w:tcPr>
          <w:p w14:paraId="2F1BF360"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5E547913"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MRIs_60_surgery</w:t>
            </w:r>
          </w:p>
        </w:tc>
        <w:tc>
          <w:tcPr>
            <w:tcW w:w="1188" w:type="dxa"/>
            <w:shd w:val="clear" w:color="auto" w:fill="auto"/>
            <w:noWrap/>
            <w:vAlign w:val="center"/>
            <w:hideMark/>
          </w:tcPr>
          <w:p w14:paraId="69B5A784"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78E85615"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w:t>
            </w:r>
          </w:p>
        </w:tc>
        <w:tc>
          <w:tcPr>
            <w:tcW w:w="1188" w:type="dxa"/>
            <w:shd w:val="clear" w:color="auto" w:fill="auto"/>
            <w:noWrap/>
            <w:vAlign w:val="center"/>
            <w:hideMark/>
          </w:tcPr>
          <w:p w14:paraId="043B4963"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23</w:t>
            </w:r>
          </w:p>
        </w:tc>
        <w:tc>
          <w:tcPr>
            <w:tcW w:w="917" w:type="dxa"/>
            <w:shd w:val="clear" w:color="auto" w:fill="auto"/>
            <w:noWrap/>
            <w:vAlign w:val="center"/>
            <w:hideMark/>
          </w:tcPr>
          <w:p w14:paraId="717B01DA"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4.35%</w:t>
            </w:r>
          </w:p>
        </w:tc>
      </w:tr>
      <w:tr w:rsidR="00197D56" w:rsidRPr="008030B7" w14:paraId="4E19E3C4" w14:textId="77777777" w:rsidTr="008030B7">
        <w:tc>
          <w:tcPr>
            <w:tcW w:w="1871" w:type="dxa"/>
            <w:shd w:val="clear" w:color="auto" w:fill="auto"/>
            <w:noWrap/>
            <w:vAlign w:val="center"/>
            <w:hideMark/>
          </w:tcPr>
          <w:p w14:paraId="6635D31D"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39F0E97C"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ER_Percent</w:t>
            </w:r>
          </w:p>
        </w:tc>
        <w:tc>
          <w:tcPr>
            <w:tcW w:w="1188" w:type="dxa"/>
            <w:shd w:val="clear" w:color="auto" w:fill="auto"/>
            <w:noWrap/>
            <w:vAlign w:val="center"/>
            <w:hideMark/>
          </w:tcPr>
          <w:p w14:paraId="6A3A0DBD"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502E07BE"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w:t>
            </w:r>
          </w:p>
        </w:tc>
        <w:tc>
          <w:tcPr>
            <w:tcW w:w="1188" w:type="dxa"/>
            <w:shd w:val="clear" w:color="auto" w:fill="auto"/>
            <w:noWrap/>
            <w:vAlign w:val="center"/>
            <w:hideMark/>
          </w:tcPr>
          <w:p w14:paraId="10EBD613"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23</w:t>
            </w:r>
          </w:p>
        </w:tc>
        <w:tc>
          <w:tcPr>
            <w:tcW w:w="917" w:type="dxa"/>
            <w:shd w:val="clear" w:color="auto" w:fill="auto"/>
            <w:noWrap/>
            <w:vAlign w:val="center"/>
            <w:hideMark/>
          </w:tcPr>
          <w:p w14:paraId="42804668"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4.35%</w:t>
            </w:r>
          </w:p>
        </w:tc>
      </w:tr>
      <w:tr w:rsidR="00197D56" w:rsidRPr="008030B7" w14:paraId="0EF8D026" w14:textId="77777777" w:rsidTr="008030B7">
        <w:tc>
          <w:tcPr>
            <w:tcW w:w="1871" w:type="dxa"/>
            <w:shd w:val="clear" w:color="auto" w:fill="auto"/>
            <w:noWrap/>
            <w:vAlign w:val="center"/>
            <w:hideMark/>
          </w:tcPr>
          <w:p w14:paraId="5243A3D4"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07F0DCC0"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TNEG</w:t>
            </w:r>
          </w:p>
        </w:tc>
        <w:tc>
          <w:tcPr>
            <w:tcW w:w="1188" w:type="dxa"/>
            <w:shd w:val="clear" w:color="auto" w:fill="auto"/>
            <w:noWrap/>
            <w:vAlign w:val="center"/>
            <w:hideMark/>
          </w:tcPr>
          <w:p w14:paraId="3E517855"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568232C3"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w:t>
            </w:r>
          </w:p>
        </w:tc>
        <w:tc>
          <w:tcPr>
            <w:tcW w:w="1188" w:type="dxa"/>
            <w:shd w:val="clear" w:color="auto" w:fill="auto"/>
            <w:noWrap/>
            <w:vAlign w:val="center"/>
            <w:hideMark/>
          </w:tcPr>
          <w:p w14:paraId="5BE2538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23</w:t>
            </w:r>
          </w:p>
        </w:tc>
        <w:tc>
          <w:tcPr>
            <w:tcW w:w="917" w:type="dxa"/>
            <w:shd w:val="clear" w:color="auto" w:fill="auto"/>
            <w:noWrap/>
            <w:vAlign w:val="center"/>
            <w:hideMark/>
          </w:tcPr>
          <w:p w14:paraId="14AB6971"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4.35%</w:t>
            </w:r>
          </w:p>
        </w:tc>
      </w:tr>
      <w:tr w:rsidR="00197D56" w:rsidRPr="008030B7" w14:paraId="7475E2A2" w14:textId="77777777" w:rsidTr="008030B7">
        <w:tc>
          <w:tcPr>
            <w:tcW w:w="1871" w:type="dxa"/>
            <w:shd w:val="clear" w:color="auto" w:fill="auto"/>
            <w:noWrap/>
            <w:vAlign w:val="center"/>
            <w:hideMark/>
          </w:tcPr>
          <w:p w14:paraId="7A55E8D7"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4CD2724C"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Histology</w:t>
            </w:r>
          </w:p>
        </w:tc>
        <w:tc>
          <w:tcPr>
            <w:tcW w:w="1188" w:type="dxa"/>
            <w:shd w:val="clear" w:color="auto" w:fill="auto"/>
            <w:noWrap/>
            <w:vAlign w:val="center"/>
            <w:hideMark/>
          </w:tcPr>
          <w:p w14:paraId="4077A08E"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3</w:t>
            </w:r>
          </w:p>
        </w:tc>
        <w:tc>
          <w:tcPr>
            <w:tcW w:w="2039" w:type="dxa"/>
            <w:shd w:val="clear" w:color="auto" w:fill="auto"/>
            <w:noWrap/>
            <w:vAlign w:val="center"/>
            <w:hideMark/>
          </w:tcPr>
          <w:p w14:paraId="48574459"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5, 10, 10</w:t>
            </w:r>
          </w:p>
        </w:tc>
        <w:tc>
          <w:tcPr>
            <w:tcW w:w="1188" w:type="dxa"/>
            <w:shd w:val="clear" w:color="auto" w:fill="auto"/>
            <w:noWrap/>
            <w:vAlign w:val="center"/>
            <w:hideMark/>
          </w:tcPr>
          <w:p w14:paraId="56E5DF3A"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23</w:t>
            </w:r>
          </w:p>
        </w:tc>
        <w:tc>
          <w:tcPr>
            <w:tcW w:w="917" w:type="dxa"/>
            <w:shd w:val="clear" w:color="auto" w:fill="auto"/>
            <w:noWrap/>
            <w:vAlign w:val="center"/>
            <w:hideMark/>
          </w:tcPr>
          <w:p w14:paraId="4BB18631"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13.04%</w:t>
            </w:r>
          </w:p>
        </w:tc>
      </w:tr>
      <w:tr w:rsidR="00197D56" w:rsidRPr="008030B7" w14:paraId="28DEAC99" w14:textId="77777777" w:rsidTr="008030B7">
        <w:tc>
          <w:tcPr>
            <w:tcW w:w="1871" w:type="dxa"/>
            <w:shd w:val="clear" w:color="auto" w:fill="auto"/>
            <w:noWrap/>
            <w:vAlign w:val="center"/>
            <w:hideMark/>
          </w:tcPr>
          <w:p w14:paraId="69846313"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16D9C46B"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Grade</w:t>
            </w:r>
          </w:p>
        </w:tc>
        <w:tc>
          <w:tcPr>
            <w:tcW w:w="1188" w:type="dxa"/>
            <w:shd w:val="clear" w:color="auto" w:fill="auto"/>
            <w:noWrap/>
            <w:vAlign w:val="center"/>
            <w:hideMark/>
          </w:tcPr>
          <w:p w14:paraId="3B5101A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w:t>
            </w:r>
          </w:p>
        </w:tc>
        <w:tc>
          <w:tcPr>
            <w:tcW w:w="2039" w:type="dxa"/>
            <w:shd w:val="clear" w:color="auto" w:fill="auto"/>
            <w:noWrap/>
            <w:vAlign w:val="center"/>
            <w:hideMark/>
          </w:tcPr>
          <w:p w14:paraId="2DB95A22"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5, 5</w:t>
            </w:r>
          </w:p>
        </w:tc>
        <w:tc>
          <w:tcPr>
            <w:tcW w:w="1188" w:type="dxa"/>
            <w:shd w:val="clear" w:color="auto" w:fill="auto"/>
            <w:noWrap/>
            <w:vAlign w:val="center"/>
            <w:hideMark/>
          </w:tcPr>
          <w:p w14:paraId="3AC3847F"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23</w:t>
            </w:r>
          </w:p>
        </w:tc>
        <w:tc>
          <w:tcPr>
            <w:tcW w:w="917" w:type="dxa"/>
            <w:shd w:val="clear" w:color="auto" w:fill="auto"/>
            <w:noWrap/>
            <w:vAlign w:val="center"/>
            <w:hideMark/>
          </w:tcPr>
          <w:p w14:paraId="79BED42D"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8.70%</w:t>
            </w:r>
          </w:p>
        </w:tc>
      </w:tr>
      <w:tr w:rsidR="00197D56" w:rsidRPr="008030B7" w14:paraId="5E171DFD" w14:textId="77777777" w:rsidTr="008030B7">
        <w:tc>
          <w:tcPr>
            <w:tcW w:w="1871" w:type="dxa"/>
            <w:shd w:val="clear" w:color="auto" w:fill="auto"/>
            <w:noWrap/>
            <w:vAlign w:val="center"/>
            <w:hideMark/>
          </w:tcPr>
          <w:p w14:paraId="019032F1"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13FEF45C"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Invasive tumor location</w:t>
            </w:r>
          </w:p>
        </w:tc>
        <w:tc>
          <w:tcPr>
            <w:tcW w:w="1188" w:type="dxa"/>
            <w:shd w:val="clear" w:color="auto" w:fill="auto"/>
            <w:noWrap/>
            <w:vAlign w:val="center"/>
            <w:hideMark/>
          </w:tcPr>
          <w:p w14:paraId="36F138BA"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w:t>
            </w:r>
          </w:p>
        </w:tc>
        <w:tc>
          <w:tcPr>
            <w:tcW w:w="2039" w:type="dxa"/>
            <w:shd w:val="clear" w:color="auto" w:fill="auto"/>
            <w:noWrap/>
            <w:vAlign w:val="center"/>
            <w:hideMark/>
          </w:tcPr>
          <w:p w14:paraId="5F1A0B9A"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5, 10</w:t>
            </w:r>
          </w:p>
        </w:tc>
        <w:tc>
          <w:tcPr>
            <w:tcW w:w="1188" w:type="dxa"/>
            <w:shd w:val="clear" w:color="auto" w:fill="auto"/>
            <w:noWrap/>
            <w:vAlign w:val="center"/>
            <w:hideMark/>
          </w:tcPr>
          <w:p w14:paraId="053BF4CE"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23</w:t>
            </w:r>
          </w:p>
        </w:tc>
        <w:tc>
          <w:tcPr>
            <w:tcW w:w="917" w:type="dxa"/>
            <w:shd w:val="clear" w:color="auto" w:fill="auto"/>
            <w:noWrap/>
            <w:vAlign w:val="center"/>
            <w:hideMark/>
          </w:tcPr>
          <w:p w14:paraId="682B3EDA"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8.70%</w:t>
            </w:r>
          </w:p>
        </w:tc>
      </w:tr>
      <w:tr w:rsidR="00197D56" w:rsidRPr="008030B7" w14:paraId="5239CD27" w14:textId="77777777" w:rsidTr="008030B7">
        <w:tc>
          <w:tcPr>
            <w:tcW w:w="1871" w:type="dxa"/>
            <w:shd w:val="clear" w:color="auto" w:fill="auto"/>
            <w:noWrap/>
            <w:vAlign w:val="center"/>
            <w:hideMark/>
          </w:tcPr>
          <w:p w14:paraId="37E66939"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1D5F824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ER</w:t>
            </w:r>
          </w:p>
        </w:tc>
        <w:tc>
          <w:tcPr>
            <w:tcW w:w="1188" w:type="dxa"/>
            <w:shd w:val="clear" w:color="auto" w:fill="auto"/>
            <w:noWrap/>
            <w:vAlign w:val="center"/>
            <w:hideMark/>
          </w:tcPr>
          <w:p w14:paraId="7415BE13"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0129C86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5, 15</w:t>
            </w:r>
          </w:p>
        </w:tc>
        <w:tc>
          <w:tcPr>
            <w:tcW w:w="1188" w:type="dxa"/>
            <w:shd w:val="clear" w:color="auto" w:fill="auto"/>
            <w:noWrap/>
            <w:vAlign w:val="center"/>
            <w:hideMark/>
          </w:tcPr>
          <w:p w14:paraId="3AF9E7AB"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23</w:t>
            </w:r>
          </w:p>
        </w:tc>
        <w:tc>
          <w:tcPr>
            <w:tcW w:w="917" w:type="dxa"/>
            <w:shd w:val="clear" w:color="auto" w:fill="auto"/>
            <w:noWrap/>
            <w:vAlign w:val="center"/>
            <w:hideMark/>
          </w:tcPr>
          <w:p w14:paraId="20395335"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4.35%</w:t>
            </w:r>
          </w:p>
        </w:tc>
      </w:tr>
      <w:tr w:rsidR="00197D56" w:rsidRPr="008030B7" w14:paraId="51366E49" w14:textId="77777777" w:rsidTr="008030B7">
        <w:tc>
          <w:tcPr>
            <w:tcW w:w="1871" w:type="dxa"/>
            <w:shd w:val="clear" w:color="auto" w:fill="auto"/>
            <w:noWrap/>
            <w:vAlign w:val="center"/>
            <w:hideMark/>
          </w:tcPr>
          <w:p w14:paraId="0E803427"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675D6D9E"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PR</w:t>
            </w:r>
          </w:p>
        </w:tc>
        <w:tc>
          <w:tcPr>
            <w:tcW w:w="1188" w:type="dxa"/>
            <w:shd w:val="clear" w:color="auto" w:fill="auto"/>
            <w:noWrap/>
            <w:vAlign w:val="center"/>
            <w:hideMark/>
          </w:tcPr>
          <w:p w14:paraId="0643421C"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w:t>
            </w:r>
          </w:p>
        </w:tc>
        <w:tc>
          <w:tcPr>
            <w:tcW w:w="2039" w:type="dxa"/>
            <w:shd w:val="clear" w:color="auto" w:fill="auto"/>
            <w:noWrap/>
            <w:vAlign w:val="center"/>
            <w:hideMark/>
          </w:tcPr>
          <w:p w14:paraId="5D4BDB60"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5, 10</w:t>
            </w:r>
          </w:p>
        </w:tc>
        <w:tc>
          <w:tcPr>
            <w:tcW w:w="1188" w:type="dxa"/>
            <w:shd w:val="clear" w:color="auto" w:fill="auto"/>
            <w:noWrap/>
            <w:vAlign w:val="center"/>
            <w:hideMark/>
          </w:tcPr>
          <w:p w14:paraId="422BDC59"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23</w:t>
            </w:r>
          </w:p>
        </w:tc>
        <w:tc>
          <w:tcPr>
            <w:tcW w:w="917" w:type="dxa"/>
            <w:shd w:val="clear" w:color="auto" w:fill="auto"/>
            <w:noWrap/>
            <w:vAlign w:val="center"/>
            <w:hideMark/>
          </w:tcPr>
          <w:p w14:paraId="27B12072"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8.70%</w:t>
            </w:r>
          </w:p>
        </w:tc>
      </w:tr>
      <w:tr w:rsidR="00197D56" w:rsidRPr="008030B7" w14:paraId="4E743076" w14:textId="77777777" w:rsidTr="008030B7">
        <w:tc>
          <w:tcPr>
            <w:tcW w:w="1871" w:type="dxa"/>
            <w:shd w:val="clear" w:color="auto" w:fill="auto"/>
            <w:noWrap/>
            <w:vAlign w:val="center"/>
            <w:hideMark/>
          </w:tcPr>
          <w:p w14:paraId="3031BB31"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7EE70404"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LN Positive/Status</w:t>
            </w:r>
          </w:p>
        </w:tc>
        <w:tc>
          <w:tcPr>
            <w:tcW w:w="1188" w:type="dxa"/>
            <w:shd w:val="clear" w:color="auto" w:fill="auto"/>
            <w:noWrap/>
            <w:vAlign w:val="center"/>
            <w:hideMark/>
          </w:tcPr>
          <w:p w14:paraId="7F91F6A6"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3</w:t>
            </w:r>
          </w:p>
        </w:tc>
        <w:tc>
          <w:tcPr>
            <w:tcW w:w="2039" w:type="dxa"/>
            <w:shd w:val="clear" w:color="auto" w:fill="auto"/>
            <w:noWrap/>
            <w:vAlign w:val="center"/>
            <w:hideMark/>
          </w:tcPr>
          <w:p w14:paraId="1DB03F69"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10, 10, 15</w:t>
            </w:r>
          </w:p>
        </w:tc>
        <w:tc>
          <w:tcPr>
            <w:tcW w:w="1188" w:type="dxa"/>
            <w:shd w:val="clear" w:color="auto" w:fill="auto"/>
            <w:noWrap/>
            <w:vAlign w:val="center"/>
            <w:hideMark/>
          </w:tcPr>
          <w:p w14:paraId="0D7D516D"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23</w:t>
            </w:r>
          </w:p>
        </w:tc>
        <w:tc>
          <w:tcPr>
            <w:tcW w:w="917" w:type="dxa"/>
            <w:shd w:val="clear" w:color="auto" w:fill="auto"/>
            <w:noWrap/>
            <w:vAlign w:val="center"/>
            <w:hideMark/>
          </w:tcPr>
          <w:p w14:paraId="1BA97181"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13.04%</w:t>
            </w:r>
          </w:p>
        </w:tc>
      </w:tr>
      <w:tr w:rsidR="00197D56" w:rsidRPr="008030B7" w14:paraId="5AB64CB4" w14:textId="77777777" w:rsidTr="008030B7">
        <w:tc>
          <w:tcPr>
            <w:tcW w:w="1871" w:type="dxa"/>
            <w:shd w:val="clear" w:color="auto" w:fill="auto"/>
            <w:noWrap/>
            <w:vAlign w:val="center"/>
            <w:hideMark/>
          </w:tcPr>
          <w:p w14:paraId="5A740D76"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3135459B"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Surgical Margins</w:t>
            </w:r>
          </w:p>
        </w:tc>
        <w:tc>
          <w:tcPr>
            <w:tcW w:w="1188" w:type="dxa"/>
            <w:shd w:val="clear" w:color="auto" w:fill="auto"/>
            <w:noWrap/>
            <w:vAlign w:val="center"/>
            <w:hideMark/>
          </w:tcPr>
          <w:p w14:paraId="63BC07B3"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3F80474D"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10</w:t>
            </w:r>
          </w:p>
        </w:tc>
        <w:tc>
          <w:tcPr>
            <w:tcW w:w="1188" w:type="dxa"/>
            <w:shd w:val="clear" w:color="auto" w:fill="auto"/>
            <w:noWrap/>
            <w:vAlign w:val="center"/>
            <w:hideMark/>
          </w:tcPr>
          <w:p w14:paraId="373C36AE"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23</w:t>
            </w:r>
          </w:p>
        </w:tc>
        <w:tc>
          <w:tcPr>
            <w:tcW w:w="917" w:type="dxa"/>
            <w:shd w:val="clear" w:color="auto" w:fill="auto"/>
            <w:noWrap/>
            <w:vAlign w:val="center"/>
            <w:hideMark/>
          </w:tcPr>
          <w:p w14:paraId="1C0A85A8"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4.35%</w:t>
            </w:r>
          </w:p>
        </w:tc>
      </w:tr>
      <w:tr w:rsidR="00197D56" w:rsidRPr="008030B7" w14:paraId="06638E29" w14:textId="77777777" w:rsidTr="008030B7">
        <w:tc>
          <w:tcPr>
            <w:tcW w:w="1871" w:type="dxa"/>
            <w:shd w:val="clear" w:color="auto" w:fill="auto"/>
            <w:noWrap/>
            <w:vAlign w:val="center"/>
            <w:hideMark/>
          </w:tcPr>
          <w:p w14:paraId="1EA98AF5"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69448C41"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Histology</w:t>
            </w:r>
          </w:p>
        </w:tc>
        <w:tc>
          <w:tcPr>
            <w:tcW w:w="1188" w:type="dxa"/>
            <w:shd w:val="clear" w:color="auto" w:fill="auto"/>
            <w:noWrap/>
            <w:vAlign w:val="center"/>
            <w:hideMark/>
          </w:tcPr>
          <w:p w14:paraId="05C57CBF"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044F6AC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w:t>
            </w:r>
          </w:p>
        </w:tc>
        <w:tc>
          <w:tcPr>
            <w:tcW w:w="1188" w:type="dxa"/>
            <w:shd w:val="clear" w:color="auto" w:fill="auto"/>
            <w:noWrap/>
            <w:vAlign w:val="center"/>
            <w:hideMark/>
          </w:tcPr>
          <w:p w14:paraId="75C02164"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8</w:t>
            </w:r>
          </w:p>
        </w:tc>
        <w:tc>
          <w:tcPr>
            <w:tcW w:w="917" w:type="dxa"/>
            <w:shd w:val="clear" w:color="auto" w:fill="auto"/>
            <w:noWrap/>
            <w:vAlign w:val="center"/>
            <w:hideMark/>
          </w:tcPr>
          <w:p w14:paraId="66CDF602"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12.50%</w:t>
            </w:r>
          </w:p>
        </w:tc>
      </w:tr>
      <w:tr w:rsidR="00197D56" w:rsidRPr="008030B7" w14:paraId="0D9FAC80" w14:textId="77777777" w:rsidTr="008030B7">
        <w:tc>
          <w:tcPr>
            <w:tcW w:w="1871" w:type="dxa"/>
            <w:shd w:val="clear" w:color="auto" w:fill="auto"/>
            <w:noWrap/>
            <w:vAlign w:val="center"/>
            <w:hideMark/>
          </w:tcPr>
          <w:p w14:paraId="34516FCC"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lastRenderedPageBreak/>
              <w:t>Race/Ethnicity</w:t>
            </w:r>
          </w:p>
        </w:tc>
        <w:tc>
          <w:tcPr>
            <w:tcW w:w="2539" w:type="dxa"/>
            <w:shd w:val="clear" w:color="auto" w:fill="auto"/>
            <w:noWrap/>
            <w:vAlign w:val="center"/>
            <w:hideMark/>
          </w:tcPr>
          <w:p w14:paraId="333AA1BA"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Grade</w:t>
            </w:r>
          </w:p>
        </w:tc>
        <w:tc>
          <w:tcPr>
            <w:tcW w:w="1188" w:type="dxa"/>
            <w:shd w:val="clear" w:color="auto" w:fill="auto"/>
            <w:noWrap/>
            <w:vAlign w:val="center"/>
            <w:hideMark/>
          </w:tcPr>
          <w:p w14:paraId="6B5B3462"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24F58F4F"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5</w:t>
            </w:r>
          </w:p>
        </w:tc>
        <w:tc>
          <w:tcPr>
            <w:tcW w:w="1188" w:type="dxa"/>
            <w:shd w:val="clear" w:color="auto" w:fill="auto"/>
            <w:noWrap/>
            <w:vAlign w:val="center"/>
            <w:hideMark/>
          </w:tcPr>
          <w:p w14:paraId="7B879F57"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8</w:t>
            </w:r>
          </w:p>
        </w:tc>
        <w:tc>
          <w:tcPr>
            <w:tcW w:w="917" w:type="dxa"/>
            <w:shd w:val="clear" w:color="auto" w:fill="auto"/>
            <w:noWrap/>
            <w:vAlign w:val="center"/>
            <w:hideMark/>
          </w:tcPr>
          <w:p w14:paraId="1CF8BE0D"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12.50%</w:t>
            </w:r>
          </w:p>
        </w:tc>
      </w:tr>
      <w:tr w:rsidR="00197D56" w:rsidRPr="008030B7" w14:paraId="2EEBCCAB" w14:textId="77777777" w:rsidTr="008030B7">
        <w:tc>
          <w:tcPr>
            <w:tcW w:w="1871" w:type="dxa"/>
            <w:shd w:val="clear" w:color="auto" w:fill="auto"/>
            <w:noWrap/>
            <w:vAlign w:val="center"/>
            <w:hideMark/>
          </w:tcPr>
          <w:p w14:paraId="41A971AF"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1C7B0F7B"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ER_Percent</w:t>
            </w:r>
          </w:p>
        </w:tc>
        <w:tc>
          <w:tcPr>
            <w:tcW w:w="1188" w:type="dxa"/>
            <w:shd w:val="clear" w:color="auto" w:fill="auto"/>
            <w:noWrap/>
            <w:vAlign w:val="center"/>
            <w:hideMark/>
          </w:tcPr>
          <w:p w14:paraId="380DB16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005BC6D1"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10</w:t>
            </w:r>
          </w:p>
        </w:tc>
        <w:tc>
          <w:tcPr>
            <w:tcW w:w="1188" w:type="dxa"/>
            <w:shd w:val="clear" w:color="auto" w:fill="auto"/>
            <w:noWrap/>
            <w:vAlign w:val="center"/>
            <w:hideMark/>
          </w:tcPr>
          <w:p w14:paraId="5BE6DFD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8</w:t>
            </w:r>
          </w:p>
        </w:tc>
        <w:tc>
          <w:tcPr>
            <w:tcW w:w="917" w:type="dxa"/>
            <w:shd w:val="clear" w:color="auto" w:fill="auto"/>
            <w:noWrap/>
            <w:vAlign w:val="center"/>
            <w:hideMark/>
          </w:tcPr>
          <w:p w14:paraId="432649D8"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12.50%</w:t>
            </w:r>
          </w:p>
        </w:tc>
      </w:tr>
      <w:tr w:rsidR="00197D56" w:rsidRPr="008030B7" w14:paraId="5CBF8F1F" w14:textId="77777777" w:rsidTr="008030B7">
        <w:tc>
          <w:tcPr>
            <w:tcW w:w="1871" w:type="dxa"/>
            <w:shd w:val="clear" w:color="auto" w:fill="auto"/>
            <w:noWrap/>
            <w:vAlign w:val="center"/>
            <w:hideMark/>
          </w:tcPr>
          <w:p w14:paraId="271796DC"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4F034E7D"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n-TNM</w:t>
            </w:r>
          </w:p>
        </w:tc>
        <w:tc>
          <w:tcPr>
            <w:tcW w:w="1188" w:type="dxa"/>
            <w:shd w:val="clear" w:color="auto" w:fill="auto"/>
            <w:noWrap/>
            <w:vAlign w:val="center"/>
            <w:hideMark/>
          </w:tcPr>
          <w:p w14:paraId="4CE6DFB6"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50211BD6"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10</w:t>
            </w:r>
          </w:p>
        </w:tc>
        <w:tc>
          <w:tcPr>
            <w:tcW w:w="1188" w:type="dxa"/>
            <w:shd w:val="clear" w:color="auto" w:fill="auto"/>
            <w:noWrap/>
            <w:vAlign w:val="center"/>
            <w:hideMark/>
          </w:tcPr>
          <w:p w14:paraId="2135CEF7"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8</w:t>
            </w:r>
          </w:p>
        </w:tc>
        <w:tc>
          <w:tcPr>
            <w:tcW w:w="917" w:type="dxa"/>
            <w:shd w:val="clear" w:color="auto" w:fill="auto"/>
            <w:noWrap/>
            <w:vAlign w:val="center"/>
            <w:hideMark/>
          </w:tcPr>
          <w:p w14:paraId="285194A0"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12.50%</w:t>
            </w:r>
          </w:p>
        </w:tc>
      </w:tr>
      <w:tr w:rsidR="00197D56" w:rsidRPr="008030B7" w14:paraId="0D6BE027" w14:textId="77777777" w:rsidTr="008030B7">
        <w:tc>
          <w:tcPr>
            <w:tcW w:w="1871" w:type="dxa"/>
            <w:shd w:val="clear" w:color="auto" w:fill="auto"/>
            <w:noWrap/>
            <w:vAlign w:val="center"/>
            <w:hideMark/>
          </w:tcPr>
          <w:p w14:paraId="3BE27FAA"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7B4869B5"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Side</w:t>
            </w:r>
          </w:p>
        </w:tc>
        <w:tc>
          <w:tcPr>
            <w:tcW w:w="1188" w:type="dxa"/>
            <w:shd w:val="clear" w:color="auto" w:fill="auto"/>
            <w:noWrap/>
            <w:vAlign w:val="center"/>
            <w:hideMark/>
          </w:tcPr>
          <w:p w14:paraId="240C3380"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03207AF6"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10</w:t>
            </w:r>
          </w:p>
        </w:tc>
        <w:tc>
          <w:tcPr>
            <w:tcW w:w="1188" w:type="dxa"/>
            <w:shd w:val="clear" w:color="auto" w:fill="auto"/>
            <w:noWrap/>
            <w:vAlign w:val="center"/>
            <w:hideMark/>
          </w:tcPr>
          <w:p w14:paraId="1019F175"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8</w:t>
            </w:r>
          </w:p>
        </w:tc>
        <w:tc>
          <w:tcPr>
            <w:tcW w:w="917" w:type="dxa"/>
            <w:shd w:val="clear" w:color="auto" w:fill="auto"/>
            <w:noWrap/>
            <w:vAlign w:val="center"/>
            <w:hideMark/>
          </w:tcPr>
          <w:p w14:paraId="4E50D0ED"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12.50%</w:t>
            </w:r>
          </w:p>
        </w:tc>
      </w:tr>
      <w:tr w:rsidR="00197D56" w:rsidRPr="008030B7" w14:paraId="7C0B0BC8" w14:textId="77777777" w:rsidTr="008030B7">
        <w:tc>
          <w:tcPr>
            <w:tcW w:w="1871" w:type="dxa"/>
            <w:shd w:val="clear" w:color="auto" w:fill="auto"/>
            <w:noWrap/>
            <w:vAlign w:val="center"/>
            <w:hideMark/>
          </w:tcPr>
          <w:p w14:paraId="7E82F9A7"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01B0726F"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LN Positive/Status</w:t>
            </w:r>
          </w:p>
        </w:tc>
        <w:tc>
          <w:tcPr>
            <w:tcW w:w="1188" w:type="dxa"/>
            <w:shd w:val="clear" w:color="auto" w:fill="auto"/>
            <w:noWrap/>
            <w:vAlign w:val="center"/>
            <w:hideMark/>
          </w:tcPr>
          <w:p w14:paraId="6922BC0D"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7495339C"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10</w:t>
            </w:r>
          </w:p>
        </w:tc>
        <w:tc>
          <w:tcPr>
            <w:tcW w:w="1188" w:type="dxa"/>
            <w:shd w:val="clear" w:color="auto" w:fill="auto"/>
            <w:noWrap/>
            <w:vAlign w:val="center"/>
            <w:hideMark/>
          </w:tcPr>
          <w:p w14:paraId="1AE9E64E"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8</w:t>
            </w:r>
          </w:p>
        </w:tc>
        <w:tc>
          <w:tcPr>
            <w:tcW w:w="917" w:type="dxa"/>
            <w:shd w:val="clear" w:color="auto" w:fill="auto"/>
            <w:noWrap/>
            <w:vAlign w:val="center"/>
            <w:hideMark/>
          </w:tcPr>
          <w:p w14:paraId="1A34F0EA"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12.50%</w:t>
            </w:r>
          </w:p>
        </w:tc>
      </w:tr>
      <w:tr w:rsidR="00197D56" w:rsidRPr="008030B7" w14:paraId="7AB9D591" w14:textId="77777777" w:rsidTr="008030B7">
        <w:tc>
          <w:tcPr>
            <w:tcW w:w="1871" w:type="dxa"/>
            <w:shd w:val="clear" w:color="auto" w:fill="auto"/>
            <w:noWrap/>
            <w:vAlign w:val="center"/>
            <w:hideMark/>
          </w:tcPr>
          <w:p w14:paraId="4ED0027F"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1CFCB24F"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TNEG</w:t>
            </w:r>
          </w:p>
        </w:tc>
        <w:tc>
          <w:tcPr>
            <w:tcW w:w="1188" w:type="dxa"/>
            <w:shd w:val="clear" w:color="auto" w:fill="auto"/>
            <w:noWrap/>
            <w:vAlign w:val="center"/>
            <w:hideMark/>
          </w:tcPr>
          <w:p w14:paraId="255130F4"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36CFD995"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15</w:t>
            </w:r>
          </w:p>
        </w:tc>
        <w:tc>
          <w:tcPr>
            <w:tcW w:w="1188" w:type="dxa"/>
            <w:shd w:val="clear" w:color="auto" w:fill="auto"/>
            <w:noWrap/>
            <w:vAlign w:val="center"/>
            <w:hideMark/>
          </w:tcPr>
          <w:p w14:paraId="5EDAF3E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8</w:t>
            </w:r>
          </w:p>
        </w:tc>
        <w:tc>
          <w:tcPr>
            <w:tcW w:w="917" w:type="dxa"/>
            <w:shd w:val="clear" w:color="auto" w:fill="auto"/>
            <w:noWrap/>
            <w:vAlign w:val="center"/>
            <w:hideMark/>
          </w:tcPr>
          <w:p w14:paraId="10CBEFC3"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12.50%</w:t>
            </w:r>
          </w:p>
        </w:tc>
      </w:tr>
      <w:tr w:rsidR="00197D56" w:rsidRPr="008030B7" w14:paraId="3C4CBF32" w14:textId="77777777" w:rsidTr="008030B7">
        <w:tc>
          <w:tcPr>
            <w:tcW w:w="1871" w:type="dxa"/>
            <w:shd w:val="clear" w:color="auto" w:fill="auto"/>
            <w:noWrap/>
            <w:vAlign w:val="center"/>
            <w:hideMark/>
          </w:tcPr>
          <w:p w14:paraId="464311B0"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160A6A14"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Stage</w:t>
            </w:r>
          </w:p>
        </w:tc>
        <w:tc>
          <w:tcPr>
            <w:tcW w:w="1188" w:type="dxa"/>
            <w:shd w:val="clear" w:color="auto" w:fill="auto"/>
            <w:noWrap/>
            <w:vAlign w:val="center"/>
            <w:hideMark/>
          </w:tcPr>
          <w:p w14:paraId="28942C47"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shd w:val="clear" w:color="auto" w:fill="auto"/>
            <w:noWrap/>
            <w:vAlign w:val="center"/>
            <w:hideMark/>
          </w:tcPr>
          <w:p w14:paraId="57735D4F"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15</w:t>
            </w:r>
          </w:p>
        </w:tc>
        <w:tc>
          <w:tcPr>
            <w:tcW w:w="1188" w:type="dxa"/>
            <w:shd w:val="clear" w:color="auto" w:fill="auto"/>
            <w:noWrap/>
            <w:vAlign w:val="center"/>
            <w:hideMark/>
          </w:tcPr>
          <w:p w14:paraId="7FCF7E6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8</w:t>
            </w:r>
          </w:p>
        </w:tc>
        <w:tc>
          <w:tcPr>
            <w:tcW w:w="917" w:type="dxa"/>
            <w:shd w:val="clear" w:color="auto" w:fill="auto"/>
            <w:noWrap/>
            <w:vAlign w:val="center"/>
            <w:hideMark/>
          </w:tcPr>
          <w:p w14:paraId="56314C66"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12.50%</w:t>
            </w:r>
          </w:p>
        </w:tc>
      </w:tr>
      <w:tr w:rsidR="00197D56" w:rsidRPr="008030B7" w14:paraId="46E334E2" w14:textId="77777777" w:rsidTr="008030B7">
        <w:tc>
          <w:tcPr>
            <w:tcW w:w="1871" w:type="dxa"/>
            <w:tcBorders>
              <w:bottom w:val="single" w:sz="8" w:space="0" w:color="auto"/>
            </w:tcBorders>
            <w:shd w:val="clear" w:color="auto" w:fill="auto"/>
            <w:noWrap/>
            <w:vAlign w:val="center"/>
            <w:hideMark/>
          </w:tcPr>
          <w:p w14:paraId="674FA858"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Alcohol/Smoking</w:t>
            </w:r>
          </w:p>
        </w:tc>
        <w:tc>
          <w:tcPr>
            <w:tcW w:w="2539" w:type="dxa"/>
            <w:tcBorders>
              <w:bottom w:val="single" w:sz="8" w:space="0" w:color="auto"/>
            </w:tcBorders>
            <w:shd w:val="clear" w:color="auto" w:fill="auto"/>
            <w:noWrap/>
            <w:vAlign w:val="center"/>
            <w:hideMark/>
          </w:tcPr>
          <w:p w14:paraId="75FA273C"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LN Positive/Status</w:t>
            </w:r>
          </w:p>
        </w:tc>
        <w:tc>
          <w:tcPr>
            <w:tcW w:w="1188" w:type="dxa"/>
            <w:tcBorders>
              <w:bottom w:val="single" w:sz="8" w:space="0" w:color="auto"/>
            </w:tcBorders>
            <w:shd w:val="clear" w:color="auto" w:fill="auto"/>
            <w:noWrap/>
            <w:vAlign w:val="center"/>
            <w:hideMark/>
          </w:tcPr>
          <w:p w14:paraId="18C01EE3"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2039" w:type="dxa"/>
            <w:tcBorders>
              <w:bottom w:val="single" w:sz="8" w:space="0" w:color="auto"/>
            </w:tcBorders>
            <w:shd w:val="clear" w:color="auto" w:fill="auto"/>
            <w:noWrap/>
            <w:vAlign w:val="center"/>
            <w:hideMark/>
          </w:tcPr>
          <w:p w14:paraId="1D6DA822"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15</w:t>
            </w:r>
          </w:p>
        </w:tc>
        <w:tc>
          <w:tcPr>
            <w:tcW w:w="1188" w:type="dxa"/>
            <w:tcBorders>
              <w:bottom w:val="single" w:sz="8" w:space="0" w:color="auto"/>
            </w:tcBorders>
            <w:shd w:val="clear" w:color="auto" w:fill="auto"/>
            <w:noWrap/>
            <w:vAlign w:val="center"/>
            <w:hideMark/>
          </w:tcPr>
          <w:p w14:paraId="12D7E6A3" w14:textId="77777777" w:rsidR="00197D56" w:rsidRPr="008030B7" w:rsidRDefault="00197D56" w:rsidP="008030B7">
            <w:pPr>
              <w:autoSpaceDE w:val="0"/>
              <w:autoSpaceDN w:val="0"/>
              <w:adjustRightInd w:val="0"/>
              <w:snapToGrid w:val="0"/>
              <w:spacing w:line="240" w:lineRule="auto"/>
              <w:jc w:val="center"/>
              <w:rPr>
                <w:sz w:val="18"/>
              </w:rPr>
            </w:pPr>
            <w:r w:rsidRPr="008030B7">
              <w:rPr>
                <w:sz w:val="18"/>
              </w:rPr>
              <w:t>1</w:t>
            </w:r>
          </w:p>
        </w:tc>
        <w:tc>
          <w:tcPr>
            <w:tcW w:w="917" w:type="dxa"/>
            <w:tcBorders>
              <w:bottom w:val="single" w:sz="8" w:space="0" w:color="auto"/>
            </w:tcBorders>
            <w:shd w:val="clear" w:color="auto" w:fill="auto"/>
            <w:noWrap/>
            <w:vAlign w:val="center"/>
            <w:hideMark/>
          </w:tcPr>
          <w:p w14:paraId="7FB7BD39" w14:textId="77777777" w:rsidR="00197D56" w:rsidRPr="008030B7" w:rsidRDefault="00197D56" w:rsidP="008030B7">
            <w:pPr>
              <w:autoSpaceDE w:val="0"/>
              <w:autoSpaceDN w:val="0"/>
              <w:adjustRightInd w:val="0"/>
              <w:snapToGrid w:val="0"/>
              <w:spacing w:line="240" w:lineRule="auto"/>
              <w:jc w:val="center"/>
              <w:rPr>
                <w:sz w:val="18"/>
              </w:rPr>
            </w:pPr>
            <w:r w:rsidRPr="008030B7">
              <w:rPr>
                <w:rFonts w:ascii="Calibri" w:hAnsi="Calibri" w:cs="Calibri"/>
                <w:sz w:val="18"/>
              </w:rPr>
              <w:t>100.00%</w:t>
            </w:r>
          </w:p>
        </w:tc>
      </w:tr>
    </w:tbl>
    <w:p w14:paraId="72EB205C" w14:textId="61311224" w:rsidR="00F25B01" w:rsidRDefault="00C30C7E" w:rsidP="00C30C7E">
      <w:pPr>
        <w:pStyle w:val="MDPI41tablecaption"/>
        <w:ind w:left="425" w:right="425"/>
        <w:jc w:val="both"/>
      </w:pPr>
      <w:r w:rsidRPr="00C30C7E">
        <w:rPr>
          <w:b/>
          <w:bCs/>
        </w:rPr>
        <w:br w:type="page"/>
      </w:r>
      <w:r w:rsidRPr="00C30C7E">
        <w:rPr>
          <w:b/>
          <w:bCs/>
        </w:rPr>
        <w:lastRenderedPageBreak/>
        <w:t xml:space="preserve">Table 2. </w:t>
      </w:r>
      <w:r w:rsidR="00C523DB" w:rsidRPr="00C523DB">
        <w:t>Alpha 120-interacting variables. ER, TNEG, HER2, Race/Ethnicity and Alcohol/Smoking are represented with their interacting variables, times they interacted, years after diagnosis when these interactions predicted metastases, total number of times the variable interacts, and frequency of interaction.</w:t>
      </w:r>
    </w:p>
    <w:tbl>
      <w:tblPr>
        <w:tblW w:w="10465" w:type="dxa"/>
        <w:jc w:val="center"/>
        <w:tblBorders>
          <w:bottom w:val="single" w:sz="8" w:space="0" w:color="auto"/>
        </w:tblBorders>
        <w:tblLayout w:type="fixed"/>
        <w:tblCellMar>
          <w:left w:w="0" w:type="dxa"/>
          <w:right w:w="0" w:type="dxa"/>
        </w:tblCellMar>
        <w:tblLook w:val="04A0" w:firstRow="1" w:lastRow="0" w:firstColumn="1" w:lastColumn="0" w:noHBand="0" w:noVBand="1"/>
      </w:tblPr>
      <w:tblGrid>
        <w:gridCol w:w="1936"/>
        <w:gridCol w:w="2628"/>
        <w:gridCol w:w="1158"/>
        <w:gridCol w:w="2568"/>
        <w:gridCol w:w="1158"/>
        <w:gridCol w:w="1017"/>
      </w:tblGrid>
      <w:tr w:rsidR="00C523DB" w:rsidRPr="008030B7" w14:paraId="6D953932" w14:textId="77777777" w:rsidTr="008030B7">
        <w:trPr>
          <w:jc w:val="center"/>
        </w:trPr>
        <w:tc>
          <w:tcPr>
            <w:tcW w:w="1871" w:type="dxa"/>
            <w:tcBorders>
              <w:top w:val="single" w:sz="8" w:space="0" w:color="auto"/>
              <w:left w:val="nil"/>
              <w:bottom w:val="single" w:sz="4" w:space="0" w:color="auto"/>
              <w:right w:val="nil"/>
              <w:tl2br w:val="nil"/>
              <w:tr2bl w:val="nil"/>
            </w:tcBorders>
            <w:shd w:val="clear" w:color="auto" w:fill="auto"/>
            <w:noWrap/>
            <w:vAlign w:val="center"/>
            <w:hideMark/>
          </w:tcPr>
          <w:p w14:paraId="1B51103F" w14:textId="77777777" w:rsidR="00C523DB" w:rsidRPr="008030B7" w:rsidRDefault="00C523DB" w:rsidP="008030B7">
            <w:pPr>
              <w:autoSpaceDE w:val="0"/>
              <w:autoSpaceDN w:val="0"/>
              <w:adjustRightInd w:val="0"/>
              <w:snapToGrid w:val="0"/>
              <w:spacing w:line="240" w:lineRule="auto"/>
              <w:jc w:val="center"/>
              <w:rPr>
                <w:rFonts w:eastAsia="Times New Roman"/>
                <w:b/>
                <w:bCs/>
                <w:snapToGrid w:val="0"/>
                <w:sz w:val="18"/>
              </w:rPr>
            </w:pPr>
            <w:r w:rsidRPr="008030B7">
              <w:rPr>
                <w:rFonts w:eastAsia="Times New Roman"/>
                <w:b/>
                <w:bCs/>
                <w:snapToGrid w:val="0"/>
                <w:sz w:val="18"/>
              </w:rPr>
              <w:t>Alpha 120</w:t>
            </w:r>
          </w:p>
        </w:tc>
        <w:tc>
          <w:tcPr>
            <w:tcW w:w="2539" w:type="dxa"/>
            <w:tcBorders>
              <w:top w:val="single" w:sz="8" w:space="0" w:color="auto"/>
              <w:left w:val="nil"/>
              <w:bottom w:val="single" w:sz="4" w:space="0" w:color="auto"/>
              <w:right w:val="nil"/>
              <w:tl2br w:val="nil"/>
              <w:tr2bl w:val="nil"/>
            </w:tcBorders>
            <w:shd w:val="clear" w:color="auto" w:fill="auto"/>
            <w:noWrap/>
            <w:vAlign w:val="center"/>
            <w:hideMark/>
          </w:tcPr>
          <w:p w14:paraId="0FE90C32" w14:textId="77777777" w:rsidR="00C523DB" w:rsidRPr="008030B7" w:rsidRDefault="00C523DB" w:rsidP="008030B7">
            <w:pPr>
              <w:autoSpaceDE w:val="0"/>
              <w:autoSpaceDN w:val="0"/>
              <w:adjustRightInd w:val="0"/>
              <w:snapToGrid w:val="0"/>
              <w:spacing w:line="240" w:lineRule="auto"/>
              <w:jc w:val="center"/>
              <w:rPr>
                <w:rFonts w:eastAsia="Times New Roman"/>
                <w:b/>
                <w:bCs/>
                <w:snapToGrid w:val="0"/>
                <w:sz w:val="18"/>
              </w:rPr>
            </w:pPr>
          </w:p>
        </w:tc>
        <w:tc>
          <w:tcPr>
            <w:tcW w:w="1119" w:type="dxa"/>
            <w:tcBorders>
              <w:top w:val="single" w:sz="8" w:space="0" w:color="auto"/>
              <w:left w:val="nil"/>
              <w:bottom w:val="single" w:sz="4" w:space="0" w:color="auto"/>
              <w:right w:val="nil"/>
              <w:tl2br w:val="nil"/>
              <w:tr2bl w:val="nil"/>
            </w:tcBorders>
            <w:shd w:val="clear" w:color="auto" w:fill="auto"/>
            <w:noWrap/>
            <w:vAlign w:val="center"/>
            <w:hideMark/>
          </w:tcPr>
          <w:p w14:paraId="7A8587D4" w14:textId="77777777" w:rsidR="00C523DB" w:rsidRPr="008030B7" w:rsidRDefault="00C523DB" w:rsidP="008030B7">
            <w:pPr>
              <w:autoSpaceDE w:val="0"/>
              <w:autoSpaceDN w:val="0"/>
              <w:adjustRightInd w:val="0"/>
              <w:snapToGrid w:val="0"/>
              <w:spacing w:line="240" w:lineRule="auto"/>
              <w:jc w:val="center"/>
              <w:rPr>
                <w:rFonts w:eastAsia="Times New Roman"/>
                <w:b/>
                <w:bCs/>
                <w:snapToGrid w:val="0"/>
                <w:sz w:val="18"/>
              </w:rPr>
            </w:pPr>
          </w:p>
        </w:tc>
        <w:tc>
          <w:tcPr>
            <w:tcW w:w="2481" w:type="dxa"/>
            <w:tcBorders>
              <w:top w:val="single" w:sz="8" w:space="0" w:color="auto"/>
              <w:left w:val="nil"/>
              <w:bottom w:val="single" w:sz="4" w:space="0" w:color="auto"/>
              <w:right w:val="nil"/>
              <w:tl2br w:val="nil"/>
              <w:tr2bl w:val="nil"/>
            </w:tcBorders>
            <w:shd w:val="clear" w:color="auto" w:fill="auto"/>
            <w:noWrap/>
            <w:vAlign w:val="center"/>
            <w:hideMark/>
          </w:tcPr>
          <w:p w14:paraId="6FB8D845" w14:textId="77777777" w:rsidR="00C523DB" w:rsidRPr="008030B7" w:rsidRDefault="00C523DB" w:rsidP="008030B7">
            <w:pPr>
              <w:autoSpaceDE w:val="0"/>
              <w:autoSpaceDN w:val="0"/>
              <w:adjustRightInd w:val="0"/>
              <w:snapToGrid w:val="0"/>
              <w:spacing w:line="240" w:lineRule="auto"/>
              <w:jc w:val="center"/>
              <w:rPr>
                <w:rFonts w:eastAsia="Times New Roman"/>
                <w:b/>
                <w:bCs/>
                <w:snapToGrid w:val="0"/>
                <w:sz w:val="18"/>
              </w:rPr>
            </w:pPr>
          </w:p>
        </w:tc>
        <w:tc>
          <w:tcPr>
            <w:tcW w:w="1119" w:type="dxa"/>
            <w:tcBorders>
              <w:top w:val="single" w:sz="8" w:space="0" w:color="auto"/>
              <w:left w:val="nil"/>
              <w:bottom w:val="single" w:sz="4" w:space="0" w:color="auto"/>
              <w:right w:val="nil"/>
              <w:tl2br w:val="nil"/>
              <w:tr2bl w:val="nil"/>
            </w:tcBorders>
            <w:shd w:val="clear" w:color="auto" w:fill="auto"/>
            <w:noWrap/>
            <w:vAlign w:val="center"/>
            <w:hideMark/>
          </w:tcPr>
          <w:p w14:paraId="214DC83A" w14:textId="77777777" w:rsidR="00C523DB" w:rsidRPr="008030B7" w:rsidRDefault="00C523DB" w:rsidP="008030B7">
            <w:pPr>
              <w:autoSpaceDE w:val="0"/>
              <w:autoSpaceDN w:val="0"/>
              <w:adjustRightInd w:val="0"/>
              <w:snapToGrid w:val="0"/>
              <w:spacing w:line="240" w:lineRule="auto"/>
              <w:jc w:val="center"/>
              <w:rPr>
                <w:rFonts w:eastAsia="Times New Roman"/>
                <w:b/>
                <w:bCs/>
                <w:snapToGrid w:val="0"/>
                <w:sz w:val="18"/>
              </w:rPr>
            </w:pPr>
          </w:p>
        </w:tc>
        <w:tc>
          <w:tcPr>
            <w:tcW w:w="983" w:type="dxa"/>
            <w:tcBorders>
              <w:top w:val="single" w:sz="8" w:space="0" w:color="auto"/>
              <w:left w:val="nil"/>
              <w:bottom w:val="single" w:sz="4" w:space="0" w:color="auto"/>
              <w:right w:val="nil"/>
              <w:tl2br w:val="nil"/>
              <w:tr2bl w:val="nil"/>
            </w:tcBorders>
            <w:shd w:val="clear" w:color="auto" w:fill="auto"/>
            <w:noWrap/>
            <w:vAlign w:val="center"/>
            <w:hideMark/>
          </w:tcPr>
          <w:p w14:paraId="400727F8" w14:textId="77777777" w:rsidR="00C523DB" w:rsidRPr="008030B7" w:rsidRDefault="00C523DB" w:rsidP="008030B7">
            <w:pPr>
              <w:autoSpaceDE w:val="0"/>
              <w:autoSpaceDN w:val="0"/>
              <w:adjustRightInd w:val="0"/>
              <w:snapToGrid w:val="0"/>
              <w:spacing w:line="240" w:lineRule="auto"/>
              <w:jc w:val="center"/>
              <w:rPr>
                <w:rFonts w:eastAsia="Times New Roman"/>
                <w:b/>
                <w:bCs/>
                <w:snapToGrid w:val="0"/>
                <w:sz w:val="18"/>
              </w:rPr>
            </w:pPr>
          </w:p>
        </w:tc>
      </w:tr>
      <w:tr w:rsidR="00C523DB" w:rsidRPr="008030B7" w14:paraId="12F29563" w14:textId="77777777" w:rsidTr="008030B7">
        <w:trPr>
          <w:jc w:val="center"/>
        </w:trPr>
        <w:tc>
          <w:tcPr>
            <w:tcW w:w="1871" w:type="dxa"/>
            <w:shd w:val="clear" w:color="auto" w:fill="auto"/>
            <w:noWrap/>
            <w:vAlign w:val="center"/>
            <w:hideMark/>
          </w:tcPr>
          <w:p w14:paraId="10C026C8" w14:textId="77777777" w:rsidR="00C523DB" w:rsidRPr="008030B7" w:rsidRDefault="00C523DB" w:rsidP="008030B7">
            <w:pPr>
              <w:autoSpaceDE w:val="0"/>
              <w:autoSpaceDN w:val="0"/>
              <w:adjustRightInd w:val="0"/>
              <w:snapToGrid w:val="0"/>
              <w:spacing w:line="240" w:lineRule="auto"/>
              <w:jc w:val="center"/>
              <w:rPr>
                <w:b/>
                <w:bCs/>
                <w:sz w:val="18"/>
              </w:rPr>
            </w:pPr>
            <w:r w:rsidRPr="008030B7">
              <w:rPr>
                <w:b/>
                <w:bCs/>
                <w:sz w:val="18"/>
              </w:rPr>
              <w:t>Variable</w:t>
            </w:r>
          </w:p>
        </w:tc>
        <w:tc>
          <w:tcPr>
            <w:tcW w:w="2539" w:type="dxa"/>
            <w:shd w:val="clear" w:color="auto" w:fill="auto"/>
            <w:noWrap/>
            <w:vAlign w:val="center"/>
            <w:hideMark/>
          </w:tcPr>
          <w:p w14:paraId="369C849F" w14:textId="77777777" w:rsidR="00C523DB" w:rsidRPr="008030B7" w:rsidRDefault="00C523DB" w:rsidP="008030B7">
            <w:pPr>
              <w:autoSpaceDE w:val="0"/>
              <w:autoSpaceDN w:val="0"/>
              <w:adjustRightInd w:val="0"/>
              <w:snapToGrid w:val="0"/>
              <w:spacing w:line="240" w:lineRule="auto"/>
              <w:jc w:val="center"/>
              <w:rPr>
                <w:b/>
                <w:bCs/>
                <w:sz w:val="18"/>
              </w:rPr>
            </w:pPr>
            <w:r w:rsidRPr="008030B7">
              <w:rPr>
                <w:b/>
                <w:bCs/>
                <w:sz w:val="18"/>
              </w:rPr>
              <w:t>Interacts with</w:t>
            </w:r>
          </w:p>
        </w:tc>
        <w:tc>
          <w:tcPr>
            <w:tcW w:w="1119" w:type="dxa"/>
            <w:shd w:val="clear" w:color="auto" w:fill="auto"/>
            <w:noWrap/>
            <w:vAlign w:val="center"/>
            <w:hideMark/>
          </w:tcPr>
          <w:p w14:paraId="2D98A9EB" w14:textId="77777777" w:rsidR="00C523DB" w:rsidRPr="008030B7" w:rsidRDefault="00C523DB" w:rsidP="008030B7">
            <w:pPr>
              <w:autoSpaceDE w:val="0"/>
              <w:autoSpaceDN w:val="0"/>
              <w:adjustRightInd w:val="0"/>
              <w:snapToGrid w:val="0"/>
              <w:spacing w:line="240" w:lineRule="auto"/>
              <w:jc w:val="center"/>
              <w:rPr>
                <w:b/>
                <w:bCs/>
                <w:sz w:val="18"/>
              </w:rPr>
            </w:pPr>
            <w:r w:rsidRPr="008030B7">
              <w:rPr>
                <w:b/>
                <w:bCs/>
                <w:sz w:val="18"/>
              </w:rPr>
              <w:t>n times</w:t>
            </w:r>
          </w:p>
        </w:tc>
        <w:tc>
          <w:tcPr>
            <w:tcW w:w="2481" w:type="dxa"/>
            <w:shd w:val="clear" w:color="auto" w:fill="auto"/>
            <w:noWrap/>
            <w:vAlign w:val="center"/>
            <w:hideMark/>
          </w:tcPr>
          <w:p w14:paraId="54BB7443" w14:textId="77777777" w:rsidR="00C523DB" w:rsidRPr="008030B7" w:rsidRDefault="00C523DB" w:rsidP="008030B7">
            <w:pPr>
              <w:autoSpaceDE w:val="0"/>
              <w:autoSpaceDN w:val="0"/>
              <w:adjustRightInd w:val="0"/>
              <w:snapToGrid w:val="0"/>
              <w:spacing w:line="240" w:lineRule="auto"/>
              <w:jc w:val="center"/>
              <w:rPr>
                <w:b/>
                <w:bCs/>
                <w:sz w:val="18"/>
              </w:rPr>
            </w:pPr>
            <w:r w:rsidRPr="008030B7">
              <w:rPr>
                <w:b/>
                <w:bCs/>
                <w:sz w:val="18"/>
              </w:rPr>
              <w:t>Years after DG</w:t>
            </w:r>
          </w:p>
        </w:tc>
        <w:tc>
          <w:tcPr>
            <w:tcW w:w="1119" w:type="dxa"/>
            <w:shd w:val="clear" w:color="auto" w:fill="auto"/>
            <w:noWrap/>
            <w:vAlign w:val="center"/>
            <w:hideMark/>
          </w:tcPr>
          <w:p w14:paraId="36680AA7" w14:textId="77777777" w:rsidR="00C523DB" w:rsidRPr="008030B7" w:rsidRDefault="00C523DB" w:rsidP="008030B7">
            <w:pPr>
              <w:autoSpaceDE w:val="0"/>
              <w:autoSpaceDN w:val="0"/>
              <w:adjustRightInd w:val="0"/>
              <w:snapToGrid w:val="0"/>
              <w:spacing w:line="240" w:lineRule="auto"/>
              <w:jc w:val="center"/>
              <w:rPr>
                <w:b/>
                <w:bCs/>
                <w:sz w:val="18"/>
              </w:rPr>
            </w:pPr>
            <w:r w:rsidRPr="008030B7">
              <w:rPr>
                <w:b/>
                <w:bCs/>
                <w:sz w:val="18"/>
              </w:rPr>
              <w:t>total</w:t>
            </w:r>
          </w:p>
        </w:tc>
        <w:tc>
          <w:tcPr>
            <w:tcW w:w="983" w:type="dxa"/>
            <w:shd w:val="clear" w:color="auto" w:fill="auto"/>
            <w:noWrap/>
            <w:vAlign w:val="center"/>
            <w:hideMark/>
          </w:tcPr>
          <w:p w14:paraId="506D7A1D" w14:textId="77777777" w:rsidR="00C523DB" w:rsidRPr="008030B7" w:rsidRDefault="00C523DB" w:rsidP="008030B7">
            <w:pPr>
              <w:autoSpaceDE w:val="0"/>
              <w:autoSpaceDN w:val="0"/>
              <w:adjustRightInd w:val="0"/>
              <w:snapToGrid w:val="0"/>
              <w:spacing w:line="240" w:lineRule="auto"/>
              <w:jc w:val="center"/>
              <w:rPr>
                <w:b/>
                <w:bCs/>
                <w:sz w:val="18"/>
              </w:rPr>
            </w:pPr>
            <w:r w:rsidRPr="008030B7">
              <w:rPr>
                <w:b/>
                <w:bCs/>
                <w:sz w:val="18"/>
              </w:rPr>
              <w:t>%</w:t>
            </w:r>
          </w:p>
        </w:tc>
      </w:tr>
      <w:tr w:rsidR="00C523DB" w:rsidRPr="008030B7" w14:paraId="5D94FED3" w14:textId="77777777" w:rsidTr="008030B7">
        <w:trPr>
          <w:jc w:val="center"/>
        </w:trPr>
        <w:tc>
          <w:tcPr>
            <w:tcW w:w="1871" w:type="dxa"/>
            <w:shd w:val="clear" w:color="auto" w:fill="auto"/>
            <w:noWrap/>
            <w:vAlign w:val="center"/>
            <w:hideMark/>
          </w:tcPr>
          <w:p w14:paraId="7F59AB3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2E09416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n-TNM</w:t>
            </w:r>
          </w:p>
        </w:tc>
        <w:tc>
          <w:tcPr>
            <w:tcW w:w="1119" w:type="dxa"/>
            <w:shd w:val="clear" w:color="auto" w:fill="auto"/>
            <w:noWrap/>
            <w:vAlign w:val="center"/>
            <w:hideMark/>
          </w:tcPr>
          <w:p w14:paraId="341FEF8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9</w:t>
            </w:r>
          </w:p>
        </w:tc>
        <w:tc>
          <w:tcPr>
            <w:tcW w:w="2481" w:type="dxa"/>
            <w:shd w:val="clear" w:color="auto" w:fill="auto"/>
            <w:noWrap/>
            <w:vAlign w:val="center"/>
            <w:hideMark/>
          </w:tcPr>
          <w:p w14:paraId="4833F9D6"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5, 5, 5, 5, 5, 5, 5, 10, 15</w:t>
            </w:r>
          </w:p>
        </w:tc>
        <w:tc>
          <w:tcPr>
            <w:tcW w:w="1119" w:type="dxa"/>
            <w:shd w:val="clear" w:color="auto" w:fill="auto"/>
            <w:noWrap/>
            <w:vAlign w:val="center"/>
            <w:hideMark/>
          </w:tcPr>
          <w:p w14:paraId="0D0455A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30</w:t>
            </w:r>
          </w:p>
        </w:tc>
        <w:tc>
          <w:tcPr>
            <w:tcW w:w="983" w:type="dxa"/>
            <w:shd w:val="clear" w:color="auto" w:fill="auto"/>
            <w:noWrap/>
            <w:vAlign w:val="center"/>
            <w:hideMark/>
          </w:tcPr>
          <w:p w14:paraId="7A5658AE"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30.00%</w:t>
            </w:r>
          </w:p>
        </w:tc>
      </w:tr>
      <w:tr w:rsidR="00C523DB" w:rsidRPr="008030B7" w14:paraId="6D7B182C" w14:textId="77777777" w:rsidTr="008030B7">
        <w:trPr>
          <w:jc w:val="center"/>
        </w:trPr>
        <w:tc>
          <w:tcPr>
            <w:tcW w:w="1871" w:type="dxa"/>
            <w:shd w:val="clear" w:color="auto" w:fill="auto"/>
            <w:noWrap/>
            <w:vAlign w:val="center"/>
            <w:hideMark/>
          </w:tcPr>
          <w:p w14:paraId="3800C8F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112B2758"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Surgical Margins</w:t>
            </w:r>
          </w:p>
        </w:tc>
        <w:tc>
          <w:tcPr>
            <w:tcW w:w="1119" w:type="dxa"/>
            <w:shd w:val="clear" w:color="auto" w:fill="auto"/>
            <w:noWrap/>
            <w:vAlign w:val="center"/>
            <w:hideMark/>
          </w:tcPr>
          <w:p w14:paraId="3F910C7F"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4</w:t>
            </w:r>
          </w:p>
        </w:tc>
        <w:tc>
          <w:tcPr>
            <w:tcW w:w="2481" w:type="dxa"/>
            <w:shd w:val="clear" w:color="auto" w:fill="auto"/>
            <w:noWrap/>
            <w:vAlign w:val="center"/>
            <w:hideMark/>
          </w:tcPr>
          <w:p w14:paraId="3A99407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5, 5, 10, 15</w:t>
            </w:r>
          </w:p>
        </w:tc>
        <w:tc>
          <w:tcPr>
            <w:tcW w:w="1119" w:type="dxa"/>
            <w:shd w:val="clear" w:color="auto" w:fill="auto"/>
            <w:noWrap/>
            <w:vAlign w:val="center"/>
            <w:hideMark/>
          </w:tcPr>
          <w:p w14:paraId="244A4D3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30</w:t>
            </w:r>
          </w:p>
        </w:tc>
        <w:tc>
          <w:tcPr>
            <w:tcW w:w="983" w:type="dxa"/>
            <w:shd w:val="clear" w:color="auto" w:fill="auto"/>
            <w:noWrap/>
            <w:vAlign w:val="center"/>
            <w:hideMark/>
          </w:tcPr>
          <w:p w14:paraId="51816E8E"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13.33%</w:t>
            </w:r>
          </w:p>
        </w:tc>
      </w:tr>
      <w:tr w:rsidR="00C523DB" w:rsidRPr="008030B7" w14:paraId="6B607D93" w14:textId="77777777" w:rsidTr="008030B7">
        <w:trPr>
          <w:jc w:val="center"/>
        </w:trPr>
        <w:tc>
          <w:tcPr>
            <w:tcW w:w="1871" w:type="dxa"/>
            <w:shd w:val="clear" w:color="auto" w:fill="auto"/>
            <w:noWrap/>
            <w:vAlign w:val="center"/>
            <w:hideMark/>
          </w:tcPr>
          <w:p w14:paraId="265B40F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15D88D5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Family History</w:t>
            </w:r>
          </w:p>
        </w:tc>
        <w:tc>
          <w:tcPr>
            <w:tcW w:w="1119" w:type="dxa"/>
            <w:shd w:val="clear" w:color="auto" w:fill="auto"/>
            <w:noWrap/>
            <w:vAlign w:val="center"/>
            <w:hideMark/>
          </w:tcPr>
          <w:p w14:paraId="2FB3FAC2"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2</w:t>
            </w:r>
          </w:p>
        </w:tc>
        <w:tc>
          <w:tcPr>
            <w:tcW w:w="2481" w:type="dxa"/>
            <w:shd w:val="clear" w:color="auto" w:fill="auto"/>
            <w:noWrap/>
            <w:vAlign w:val="center"/>
            <w:hideMark/>
          </w:tcPr>
          <w:p w14:paraId="26A7B36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5, 10</w:t>
            </w:r>
          </w:p>
        </w:tc>
        <w:tc>
          <w:tcPr>
            <w:tcW w:w="1119" w:type="dxa"/>
            <w:shd w:val="clear" w:color="auto" w:fill="auto"/>
            <w:noWrap/>
            <w:vAlign w:val="center"/>
            <w:hideMark/>
          </w:tcPr>
          <w:p w14:paraId="0A994DFC"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30</w:t>
            </w:r>
          </w:p>
        </w:tc>
        <w:tc>
          <w:tcPr>
            <w:tcW w:w="983" w:type="dxa"/>
            <w:shd w:val="clear" w:color="auto" w:fill="auto"/>
            <w:noWrap/>
            <w:vAlign w:val="center"/>
            <w:hideMark/>
          </w:tcPr>
          <w:p w14:paraId="36516370"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6.67%</w:t>
            </w:r>
          </w:p>
        </w:tc>
      </w:tr>
      <w:tr w:rsidR="00C523DB" w:rsidRPr="008030B7" w14:paraId="3D804E88" w14:textId="77777777" w:rsidTr="008030B7">
        <w:trPr>
          <w:jc w:val="center"/>
        </w:trPr>
        <w:tc>
          <w:tcPr>
            <w:tcW w:w="1871" w:type="dxa"/>
            <w:shd w:val="clear" w:color="auto" w:fill="auto"/>
            <w:noWrap/>
            <w:vAlign w:val="center"/>
            <w:hideMark/>
          </w:tcPr>
          <w:p w14:paraId="6FBE71F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782679B9"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LN Positive/Status</w:t>
            </w:r>
          </w:p>
        </w:tc>
        <w:tc>
          <w:tcPr>
            <w:tcW w:w="1119" w:type="dxa"/>
            <w:shd w:val="clear" w:color="auto" w:fill="auto"/>
            <w:noWrap/>
            <w:vAlign w:val="center"/>
            <w:hideMark/>
          </w:tcPr>
          <w:p w14:paraId="7718B78C"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4</w:t>
            </w:r>
          </w:p>
        </w:tc>
        <w:tc>
          <w:tcPr>
            <w:tcW w:w="2481" w:type="dxa"/>
            <w:shd w:val="clear" w:color="auto" w:fill="auto"/>
            <w:noWrap/>
            <w:vAlign w:val="center"/>
            <w:hideMark/>
          </w:tcPr>
          <w:p w14:paraId="0A46741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5, 10, 15, 15</w:t>
            </w:r>
          </w:p>
        </w:tc>
        <w:tc>
          <w:tcPr>
            <w:tcW w:w="1119" w:type="dxa"/>
            <w:shd w:val="clear" w:color="auto" w:fill="auto"/>
            <w:noWrap/>
            <w:vAlign w:val="center"/>
            <w:hideMark/>
          </w:tcPr>
          <w:p w14:paraId="4BE158EC"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30</w:t>
            </w:r>
          </w:p>
        </w:tc>
        <w:tc>
          <w:tcPr>
            <w:tcW w:w="983" w:type="dxa"/>
            <w:shd w:val="clear" w:color="auto" w:fill="auto"/>
            <w:noWrap/>
            <w:vAlign w:val="center"/>
            <w:hideMark/>
          </w:tcPr>
          <w:p w14:paraId="1F1D2E27"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13.33%</w:t>
            </w:r>
          </w:p>
        </w:tc>
      </w:tr>
      <w:tr w:rsidR="00C523DB" w:rsidRPr="008030B7" w14:paraId="2E608116" w14:textId="77777777" w:rsidTr="008030B7">
        <w:trPr>
          <w:jc w:val="center"/>
        </w:trPr>
        <w:tc>
          <w:tcPr>
            <w:tcW w:w="1871" w:type="dxa"/>
            <w:shd w:val="clear" w:color="auto" w:fill="auto"/>
            <w:noWrap/>
            <w:vAlign w:val="center"/>
            <w:hideMark/>
          </w:tcPr>
          <w:p w14:paraId="7E51925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1A690D9F"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HER2</w:t>
            </w:r>
          </w:p>
        </w:tc>
        <w:tc>
          <w:tcPr>
            <w:tcW w:w="1119" w:type="dxa"/>
            <w:shd w:val="clear" w:color="auto" w:fill="auto"/>
            <w:noWrap/>
            <w:vAlign w:val="center"/>
            <w:hideMark/>
          </w:tcPr>
          <w:p w14:paraId="4B3C4EC6"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63A6DCB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1119" w:type="dxa"/>
            <w:shd w:val="clear" w:color="auto" w:fill="auto"/>
            <w:noWrap/>
            <w:vAlign w:val="center"/>
            <w:hideMark/>
          </w:tcPr>
          <w:p w14:paraId="136F448F"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30</w:t>
            </w:r>
          </w:p>
        </w:tc>
        <w:tc>
          <w:tcPr>
            <w:tcW w:w="983" w:type="dxa"/>
            <w:shd w:val="clear" w:color="auto" w:fill="auto"/>
            <w:noWrap/>
            <w:vAlign w:val="center"/>
            <w:hideMark/>
          </w:tcPr>
          <w:p w14:paraId="2EA5EC21"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3.33%</w:t>
            </w:r>
          </w:p>
        </w:tc>
      </w:tr>
      <w:tr w:rsidR="00C523DB" w:rsidRPr="008030B7" w14:paraId="6C42F2B7" w14:textId="77777777" w:rsidTr="008030B7">
        <w:trPr>
          <w:jc w:val="center"/>
        </w:trPr>
        <w:tc>
          <w:tcPr>
            <w:tcW w:w="1871" w:type="dxa"/>
            <w:shd w:val="clear" w:color="auto" w:fill="auto"/>
            <w:noWrap/>
            <w:vAlign w:val="center"/>
            <w:hideMark/>
          </w:tcPr>
          <w:p w14:paraId="4744ED54"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3A517C2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MRIs_60_surgery</w:t>
            </w:r>
          </w:p>
        </w:tc>
        <w:tc>
          <w:tcPr>
            <w:tcW w:w="1119" w:type="dxa"/>
            <w:shd w:val="clear" w:color="auto" w:fill="auto"/>
            <w:noWrap/>
            <w:vAlign w:val="center"/>
            <w:hideMark/>
          </w:tcPr>
          <w:p w14:paraId="6315507D"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43BDC79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1119" w:type="dxa"/>
            <w:shd w:val="clear" w:color="auto" w:fill="auto"/>
            <w:noWrap/>
            <w:vAlign w:val="center"/>
            <w:hideMark/>
          </w:tcPr>
          <w:p w14:paraId="629DDEB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30</w:t>
            </w:r>
          </w:p>
        </w:tc>
        <w:tc>
          <w:tcPr>
            <w:tcW w:w="983" w:type="dxa"/>
            <w:shd w:val="clear" w:color="auto" w:fill="auto"/>
            <w:noWrap/>
            <w:vAlign w:val="center"/>
            <w:hideMark/>
          </w:tcPr>
          <w:p w14:paraId="5D74FE0C"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3.33%</w:t>
            </w:r>
          </w:p>
        </w:tc>
      </w:tr>
      <w:tr w:rsidR="00C523DB" w:rsidRPr="008030B7" w14:paraId="5FD1BBB2" w14:textId="77777777" w:rsidTr="008030B7">
        <w:trPr>
          <w:jc w:val="center"/>
        </w:trPr>
        <w:tc>
          <w:tcPr>
            <w:tcW w:w="1871" w:type="dxa"/>
            <w:shd w:val="clear" w:color="auto" w:fill="auto"/>
            <w:noWrap/>
            <w:vAlign w:val="center"/>
            <w:hideMark/>
          </w:tcPr>
          <w:p w14:paraId="5F6646F2"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71BCA47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Race/Ethnicity</w:t>
            </w:r>
          </w:p>
        </w:tc>
        <w:tc>
          <w:tcPr>
            <w:tcW w:w="1119" w:type="dxa"/>
            <w:shd w:val="clear" w:color="auto" w:fill="auto"/>
            <w:noWrap/>
            <w:vAlign w:val="center"/>
            <w:hideMark/>
          </w:tcPr>
          <w:p w14:paraId="6CFED21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w:t>
            </w:r>
          </w:p>
        </w:tc>
        <w:tc>
          <w:tcPr>
            <w:tcW w:w="2481" w:type="dxa"/>
            <w:shd w:val="clear" w:color="auto" w:fill="auto"/>
            <w:noWrap/>
            <w:vAlign w:val="center"/>
            <w:hideMark/>
          </w:tcPr>
          <w:p w14:paraId="06CF445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5, 15, 15</w:t>
            </w:r>
          </w:p>
        </w:tc>
        <w:tc>
          <w:tcPr>
            <w:tcW w:w="1119" w:type="dxa"/>
            <w:shd w:val="clear" w:color="auto" w:fill="auto"/>
            <w:noWrap/>
            <w:vAlign w:val="center"/>
            <w:hideMark/>
          </w:tcPr>
          <w:p w14:paraId="587D215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30</w:t>
            </w:r>
          </w:p>
        </w:tc>
        <w:tc>
          <w:tcPr>
            <w:tcW w:w="983" w:type="dxa"/>
            <w:shd w:val="clear" w:color="auto" w:fill="auto"/>
            <w:noWrap/>
            <w:vAlign w:val="center"/>
            <w:hideMark/>
          </w:tcPr>
          <w:p w14:paraId="53758DE7"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10.00%</w:t>
            </w:r>
          </w:p>
        </w:tc>
      </w:tr>
      <w:tr w:rsidR="00C523DB" w:rsidRPr="008030B7" w14:paraId="3438CA80" w14:textId="77777777" w:rsidTr="008030B7">
        <w:trPr>
          <w:jc w:val="center"/>
        </w:trPr>
        <w:tc>
          <w:tcPr>
            <w:tcW w:w="1871" w:type="dxa"/>
            <w:shd w:val="clear" w:color="auto" w:fill="auto"/>
            <w:noWrap/>
            <w:vAlign w:val="center"/>
            <w:hideMark/>
          </w:tcPr>
          <w:p w14:paraId="0C1A814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6FDDF33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Histology</w:t>
            </w:r>
          </w:p>
        </w:tc>
        <w:tc>
          <w:tcPr>
            <w:tcW w:w="1119" w:type="dxa"/>
            <w:shd w:val="clear" w:color="auto" w:fill="auto"/>
            <w:noWrap/>
            <w:vAlign w:val="center"/>
            <w:hideMark/>
          </w:tcPr>
          <w:p w14:paraId="30C8FCFF"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299E7F1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1119" w:type="dxa"/>
            <w:shd w:val="clear" w:color="auto" w:fill="auto"/>
            <w:noWrap/>
            <w:vAlign w:val="center"/>
            <w:hideMark/>
          </w:tcPr>
          <w:p w14:paraId="407EF8B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30</w:t>
            </w:r>
          </w:p>
        </w:tc>
        <w:tc>
          <w:tcPr>
            <w:tcW w:w="983" w:type="dxa"/>
            <w:shd w:val="clear" w:color="auto" w:fill="auto"/>
            <w:noWrap/>
            <w:vAlign w:val="center"/>
            <w:hideMark/>
          </w:tcPr>
          <w:p w14:paraId="62175585"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3.33%</w:t>
            </w:r>
          </w:p>
        </w:tc>
      </w:tr>
      <w:tr w:rsidR="00C523DB" w:rsidRPr="008030B7" w14:paraId="098D2AB9" w14:textId="77777777" w:rsidTr="008030B7">
        <w:trPr>
          <w:jc w:val="center"/>
        </w:trPr>
        <w:tc>
          <w:tcPr>
            <w:tcW w:w="1871" w:type="dxa"/>
            <w:shd w:val="clear" w:color="auto" w:fill="auto"/>
            <w:noWrap/>
            <w:vAlign w:val="center"/>
            <w:hideMark/>
          </w:tcPr>
          <w:p w14:paraId="01BD5BA8"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5871F6A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Invasive tumor location</w:t>
            </w:r>
          </w:p>
        </w:tc>
        <w:tc>
          <w:tcPr>
            <w:tcW w:w="1119" w:type="dxa"/>
            <w:shd w:val="clear" w:color="auto" w:fill="auto"/>
            <w:noWrap/>
            <w:vAlign w:val="center"/>
            <w:hideMark/>
          </w:tcPr>
          <w:p w14:paraId="270F339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0D3BF69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1119" w:type="dxa"/>
            <w:shd w:val="clear" w:color="auto" w:fill="auto"/>
            <w:noWrap/>
            <w:vAlign w:val="center"/>
            <w:hideMark/>
          </w:tcPr>
          <w:p w14:paraId="506EB4B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30</w:t>
            </w:r>
          </w:p>
        </w:tc>
        <w:tc>
          <w:tcPr>
            <w:tcW w:w="983" w:type="dxa"/>
            <w:shd w:val="clear" w:color="auto" w:fill="auto"/>
            <w:noWrap/>
            <w:vAlign w:val="center"/>
            <w:hideMark/>
          </w:tcPr>
          <w:p w14:paraId="42170E52"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3.33%</w:t>
            </w:r>
          </w:p>
        </w:tc>
      </w:tr>
      <w:tr w:rsidR="00C523DB" w:rsidRPr="008030B7" w14:paraId="779F2AEA" w14:textId="77777777" w:rsidTr="008030B7">
        <w:trPr>
          <w:jc w:val="center"/>
        </w:trPr>
        <w:tc>
          <w:tcPr>
            <w:tcW w:w="1871" w:type="dxa"/>
            <w:shd w:val="clear" w:color="auto" w:fill="auto"/>
            <w:noWrap/>
            <w:vAlign w:val="center"/>
            <w:hideMark/>
          </w:tcPr>
          <w:p w14:paraId="07ACA0E6"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04A5590C"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Size</w:t>
            </w:r>
          </w:p>
        </w:tc>
        <w:tc>
          <w:tcPr>
            <w:tcW w:w="1119" w:type="dxa"/>
            <w:shd w:val="clear" w:color="auto" w:fill="auto"/>
            <w:noWrap/>
            <w:vAlign w:val="center"/>
            <w:hideMark/>
          </w:tcPr>
          <w:p w14:paraId="5655CB6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3468B7B6"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1119" w:type="dxa"/>
            <w:shd w:val="clear" w:color="auto" w:fill="auto"/>
            <w:noWrap/>
            <w:vAlign w:val="center"/>
            <w:hideMark/>
          </w:tcPr>
          <w:p w14:paraId="305C88AD"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30</w:t>
            </w:r>
          </w:p>
        </w:tc>
        <w:tc>
          <w:tcPr>
            <w:tcW w:w="983" w:type="dxa"/>
            <w:shd w:val="clear" w:color="auto" w:fill="auto"/>
            <w:noWrap/>
            <w:vAlign w:val="center"/>
            <w:hideMark/>
          </w:tcPr>
          <w:p w14:paraId="68F41A3B"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3.33%</w:t>
            </w:r>
          </w:p>
        </w:tc>
      </w:tr>
      <w:tr w:rsidR="00C523DB" w:rsidRPr="008030B7" w14:paraId="071F924F" w14:textId="77777777" w:rsidTr="008030B7">
        <w:trPr>
          <w:jc w:val="center"/>
        </w:trPr>
        <w:tc>
          <w:tcPr>
            <w:tcW w:w="1871" w:type="dxa"/>
            <w:shd w:val="clear" w:color="auto" w:fill="auto"/>
            <w:noWrap/>
            <w:vAlign w:val="center"/>
            <w:hideMark/>
          </w:tcPr>
          <w:p w14:paraId="303E38E9"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5E1A1DA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Side</w:t>
            </w:r>
          </w:p>
        </w:tc>
        <w:tc>
          <w:tcPr>
            <w:tcW w:w="1119" w:type="dxa"/>
            <w:shd w:val="clear" w:color="auto" w:fill="auto"/>
            <w:noWrap/>
            <w:vAlign w:val="center"/>
            <w:hideMark/>
          </w:tcPr>
          <w:p w14:paraId="2AF190A7"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1047147D"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1119" w:type="dxa"/>
            <w:shd w:val="clear" w:color="auto" w:fill="auto"/>
            <w:noWrap/>
            <w:vAlign w:val="center"/>
            <w:hideMark/>
          </w:tcPr>
          <w:p w14:paraId="11E9AD4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30</w:t>
            </w:r>
          </w:p>
        </w:tc>
        <w:tc>
          <w:tcPr>
            <w:tcW w:w="983" w:type="dxa"/>
            <w:shd w:val="clear" w:color="auto" w:fill="auto"/>
            <w:noWrap/>
            <w:vAlign w:val="center"/>
            <w:hideMark/>
          </w:tcPr>
          <w:p w14:paraId="4CA8E9D6"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3.33%</w:t>
            </w:r>
          </w:p>
        </w:tc>
      </w:tr>
      <w:tr w:rsidR="00C523DB" w:rsidRPr="008030B7" w14:paraId="1659DE11" w14:textId="77777777" w:rsidTr="008030B7">
        <w:trPr>
          <w:jc w:val="center"/>
        </w:trPr>
        <w:tc>
          <w:tcPr>
            <w:tcW w:w="1871" w:type="dxa"/>
            <w:shd w:val="clear" w:color="auto" w:fill="auto"/>
            <w:noWrap/>
            <w:vAlign w:val="center"/>
            <w:hideMark/>
          </w:tcPr>
          <w:p w14:paraId="613C92D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6BD99658"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DCIS_level</w:t>
            </w:r>
          </w:p>
        </w:tc>
        <w:tc>
          <w:tcPr>
            <w:tcW w:w="1119" w:type="dxa"/>
            <w:shd w:val="clear" w:color="auto" w:fill="auto"/>
            <w:noWrap/>
            <w:vAlign w:val="center"/>
            <w:hideMark/>
          </w:tcPr>
          <w:p w14:paraId="1569AB2D"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2</w:t>
            </w:r>
          </w:p>
        </w:tc>
        <w:tc>
          <w:tcPr>
            <w:tcW w:w="2481" w:type="dxa"/>
            <w:shd w:val="clear" w:color="auto" w:fill="auto"/>
            <w:noWrap/>
            <w:vAlign w:val="center"/>
            <w:hideMark/>
          </w:tcPr>
          <w:p w14:paraId="11D8A4E8"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5, 10</w:t>
            </w:r>
          </w:p>
        </w:tc>
        <w:tc>
          <w:tcPr>
            <w:tcW w:w="1119" w:type="dxa"/>
            <w:shd w:val="clear" w:color="auto" w:fill="auto"/>
            <w:noWrap/>
            <w:vAlign w:val="center"/>
            <w:hideMark/>
          </w:tcPr>
          <w:p w14:paraId="3F3B1DA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30</w:t>
            </w:r>
          </w:p>
        </w:tc>
        <w:tc>
          <w:tcPr>
            <w:tcW w:w="983" w:type="dxa"/>
            <w:shd w:val="clear" w:color="auto" w:fill="auto"/>
            <w:noWrap/>
            <w:vAlign w:val="center"/>
            <w:hideMark/>
          </w:tcPr>
          <w:p w14:paraId="59EDE43D"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6.67%</w:t>
            </w:r>
          </w:p>
        </w:tc>
      </w:tr>
      <w:tr w:rsidR="00C523DB" w:rsidRPr="008030B7" w14:paraId="1BFB07E6" w14:textId="77777777" w:rsidTr="008030B7">
        <w:trPr>
          <w:jc w:val="center"/>
        </w:trPr>
        <w:tc>
          <w:tcPr>
            <w:tcW w:w="1871" w:type="dxa"/>
            <w:shd w:val="clear" w:color="auto" w:fill="auto"/>
            <w:noWrap/>
            <w:vAlign w:val="center"/>
            <w:hideMark/>
          </w:tcPr>
          <w:p w14:paraId="10A8E6D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TNEG</w:t>
            </w:r>
          </w:p>
        </w:tc>
        <w:tc>
          <w:tcPr>
            <w:tcW w:w="2539" w:type="dxa"/>
            <w:shd w:val="clear" w:color="auto" w:fill="auto"/>
            <w:noWrap/>
            <w:vAlign w:val="center"/>
            <w:hideMark/>
          </w:tcPr>
          <w:p w14:paraId="3AAD074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n-TNM</w:t>
            </w:r>
          </w:p>
        </w:tc>
        <w:tc>
          <w:tcPr>
            <w:tcW w:w="1119" w:type="dxa"/>
            <w:shd w:val="clear" w:color="auto" w:fill="auto"/>
            <w:noWrap/>
            <w:vAlign w:val="center"/>
            <w:hideMark/>
          </w:tcPr>
          <w:p w14:paraId="1AFCC64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4</w:t>
            </w:r>
          </w:p>
        </w:tc>
        <w:tc>
          <w:tcPr>
            <w:tcW w:w="2481" w:type="dxa"/>
            <w:shd w:val="clear" w:color="auto" w:fill="auto"/>
            <w:noWrap/>
            <w:vAlign w:val="center"/>
            <w:hideMark/>
          </w:tcPr>
          <w:p w14:paraId="6E4E331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5, 5, 10, 15</w:t>
            </w:r>
          </w:p>
        </w:tc>
        <w:tc>
          <w:tcPr>
            <w:tcW w:w="1119" w:type="dxa"/>
            <w:shd w:val="clear" w:color="auto" w:fill="auto"/>
            <w:noWrap/>
            <w:vAlign w:val="center"/>
            <w:hideMark/>
          </w:tcPr>
          <w:p w14:paraId="490B72F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8</w:t>
            </w:r>
          </w:p>
        </w:tc>
        <w:tc>
          <w:tcPr>
            <w:tcW w:w="983" w:type="dxa"/>
            <w:shd w:val="clear" w:color="auto" w:fill="auto"/>
            <w:noWrap/>
            <w:vAlign w:val="center"/>
            <w:hideMark/>
          </w:tcPr>
          <w:p w14:paraId="57456330"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50.00%</w:t>
            </w:r>
          </w:p>
        </w:tc>
      </w:tr>
      <w:tr w:rsidR="00C523DB" w:rsidRPr="008030B7" w14:paraId="59C3EBE5" w14:textId="77777777" w:rsidTr="008030B7">
        <w:trPr>
          <w:jc w:val="center"/>
        </w:trPr>
        <w:tc>
          <w:tcPr>
            <w:tcW w:w="1871" w:type="dxa"/>
            <w:shd w:val="clear" w:color="auto" w:fill="auto"/>
            <w:noWrap/>
            <w:vAlign w:val="center"/>
            <w:hideMark/>
          </w:tcPr>
          <w:p w14:paraId="086AC5C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TNEG</w:t>
            </w:r>
          </w:p>
        </w:tc>
        <w:tc>
          <w:tcPr>
            <w:tcW w:w="2539" w:type="dxa"/>
            <w:shd w:val="clear" w:color="auto" w:fill="auto"/>
            <w:noWrap/>
            <w:vAlign w:val="center"/>
            <w:hideMark/>
          </w:tcPr>
          <w:p w14:paraId="0331C76C"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Surgical Margins</w:t>
            </w:r>
          </w:p>
        </w:tc>
        <w:tc>
          <w:tcPr>
            <w:tcW w:w="1119" w:type="dxa"/>
            <w:shd w:val="clear" w:color="auto" w:fill="auto"/>
            <w:noWrap/>
            <w:vAlign w:val="center"/>
            <w:hideMark/>
          </w:tcPr>
          <w:p w14:paraId="27BC3E32"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2</w:t>
            </w:r>
          </w:p>
        </w:tc>
        <w:tc>
          <w:tcPr>
            <w:tcW w:w="2481" w:type="dxa"/>
            <w:shd w:val="clear" w:color="auto" w:fill="auto"/>
            <w:noWrap/>
            <w:vAlign w:val="center"/>
            <w:hideMark/>
          </w:tcPr>
          <w:p w14:paraId="7BAAD456"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10, 15</w:t>
            </w:r>
          </w:p>
        </w:tc>
        <w:tc>
          <w:tcPr>
            <w:tcW w:w="1119" w:type="dxa"/>
            <w:shd w:val="clear" w:color="auto" w:fill="auto"/>
            <w:noWrap/>
            <w:vAlign w:val="center"/>
            <w:hideMark/>
          </w:tcPr>
          <w:p w14:paraId="63A0E5B8"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8</w:t>
            </w:r>
          </w:p>
        </w:tc>
        <w:tc>
          <w:tcPr>
            <w:tcW w:w="983" w:type="dxa"/>
            <w:shd w:val="clear" w:color="auto" w:fill="auto"/>
            <w:noWrap/>
            <w:vAlign w:val="center"/>
            <w:hideMark/>
          </w:tcPr>
          <w:p w14:paraId="2E99B510"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25.00%</w:t>
            </w:r>
          </w:p>
        </w:tc>
      </w:tr>
      <w:tr w:rsidR="00C523DB" w:rsidRPr="008030B7" w14:paraId="110DF89D" w14:textId="77777777" w:rsidTr="008030B7">
        <w:trPr>
          <w:jc w:val="center"/>
        </w:trPr>
        <w:tc>
          <w:tcPr>
            <w:tcW w:w="1871" w:type="dxa"/>
            <w:shd w:val="clear" w:color="auto" w:fill="auto"/>
            <w:noWrap/>
            <w:vAlign w:val="center"/>
            <w:hideMark/>
          </w:tcPr>
          <w:p w14:paraId="4C3D9C2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TNEG</w:t>
            </w:r>
          </w:p>
        </w:tc>
        <w:tc>
          <w:tcPr>
            <w:tcW w:w="2539" w:type="dxa"/>
            <w:shd w:val="clear" w:color="auto" w:fill="auto"/>
            <w:noWrap/>
            <w:vAlign w:val="center"/>
            <w:hideMark/>
          </w:tcPr>
          <w:p w14:paraId="729CC747"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Smoking</w:t>
            </w:r>
          </w:p>
        </w:tc>
        <w:tc>
          <w:tcPr>
            <w:tcW w:w="1119" w:type="dxa"/>
            <w:shd w:val="clear" w:color="auto" w:fill="auto"/>
            <w:noWrap/>
            <w:vAlign w:val="center"/>
            <w:hideMark/>
          </w:tcPr>
          <w:p w14:paraId="0395EEB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29F2FEE7"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1119" w:type="dxa"/>
            <w:shd w:val="clear" w:color="auto" w:fill="auto"/>
            <w:noWrap/>
            <w:vAlign w:val="center"/>
            <w:hideMark/>
          </w:tcPr>
          <w:p w14:paraId="6A29AE6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8</w:t>
            </w:r>
          </w:p>
        </w:tc>
        <w:tc>
          <w:tcPr>
            <w:tcW w:w="983" w:type="dxa"/>
            <w:shd w:val="clear" w:color="auto" w:fill="auto"/>
            <w:noWrap/>
            <w:vAlign w:val="center"/>
            <w:hideMark/>
          </w:tcPr>
          <w:p w14:paraId="5C1447A9"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12.50%</w:t>
            </w:r>
          </w:p>
        </w:tc>
      </w:tr>
      <w:tr w:rsidR="00C523DB" w:rsidRPr="008030B7" w14:paraId="40FE6EF2" w14:textId="77777777" w:rsidTr="008030B7">
        <w:trPr>
          <w:jc w:val="center"/>
        </w:trPr>
        <w:tc>
          <w:tcPr>
            <w:tcW w:w="1871" w:type="dxa"/>
            <w:shd w:val="clear" w:color="auto" w:fill="auto"/>
            <w:noWrap/>
            <w:vAlign w:val="center"/>
            <w:hideMark/>
          </w:tcPr>
          <w:p w14:paraId="600746D2"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TNEG</w:t>
            </w:r>
          </w:p>
        </w:tc>
        <w:tc>
          <w:tcPr>
            <w:tcW w:w="2539" w:type="dxa"/>
            <w:shd w:val="clear" w:color="auto" w:fill="auto"/>
            <w:noWrap/>
            <w:vAlign w:val="center"/>
            <w:hideMark/>
          </w:tcPr>
          <w:p w14:paraId="1234D17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Invasive tumor location</w:t>
            </w:r>
          </w:p>
        </w:tc>
        <w:tc>
          <w:tcPr>
            <w:tcW w:w="1119" w:type="dxa"/>
            <w:shd w:val="clear" w:color="auto" w:fill="auto"/>
            <w:noWrap/>
            <w:vAlign w:val="center"/>
            <w:hideMark/>
          </w:tcPr>
          <w:p w14:paraId="0F5385C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12405088"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1119" w:type="dxa"/>
            <w:shd w:val="clear" w:color="auto" w:fill="auto"/>
            <w:noWrap/>
            <w:vAlign w:val="center"/>
            <w:hideMark/>
          </w:tcPr>
          <w:p w14:paraId="485E231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8</w:t>
            </w:r>
          </w:p>
        </w:tc>
        <w:tc>
          <w:tcPr>
            <w:tcW w:w="983" w:type="dxa"/>
            <w:shd w:val="clear" w:color="auto" w:fill="auto"/>
            <w:noWrap/>
            <w:vAlign w:val="center"/>
            <w:hideMark/>
          </w:tcPr>
          <w:p w14:paraId="5E74C6E0"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12.50%</w:t>
            </w:r>
          </w:p>
        </w:tc>
      </w:tr>
      <w:tr w:rsidR="00C523DB" w:rsidRPr="008030B7" w14:paraId="253B12DC" w14:textId="77777777" w:rsidTr="008030B7">
        <w:trPr>
          <w:jc w:val="center"/>
        </w:trPr>
        <w:tc>
          <w:tcPr>
            <w:tcW w:w="1871" w:type="dxa"/>
            <w:shd w:val="clear" w:color="auto" w:fill="auto"/>
            <w:noWrap/>
            <w:vAlign w:val="center"/>
            <w:hideMark/>
          </w:tcPr>
          <w:p w14:paraId="7BF2FF2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3433285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1119" w:type="dxa"/>
            <w:shd w:val="clear" w:color="auto" w:fill="auto"/>
            <w:noWrap/>
            <w:vAlign w:val="center"/>
            <w:hideMark/>
          </w:tcPr>
          <w:p w14:paraId="299FCC8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72771E7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1119" w:type="dxa"/>
            <w:shd w:val="clear" w:color="auto" w:fill="auto"/>
            <w:noWrap/>
            <w:vAlign w:val="center"/>
            <w:hideMark/>
          </w:tcPr>
          <w:p w14:paraId="5ED925A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12</w:t>
            </w:r>
          </w:p>
        </w:tc>
        <w:tc>
          <w:tcPr>
            <w:tcW w:w="983" w:type="dxa"/>
            <w:shd w:val="clear" w:color="auto" w:fill="auto"/>
            <w:noWrap/>
            <w:vAlign w:val="center"/>
            <w:hideMark/>
          </w:tcPr>
          <w:p w14:paraId="4B876BB0"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8.33%</w:t>
            </w:r>
          </w:p>
        </w:tc>
      </w:tr>
      <w:tr w:rsidR="00C523DB" w:rsidRPr="008030B7" w14:paraId="3D1841CE" w14:textId="77777777" w:rsidTr="008030B7">
        <w:trPr>
          <w:jc w:val="center"/>
        </w:trPr>
        <w:tc>
          <w:tcPr>
            <w:tcW w:w="1871" w:type="dxa"/>
            <w:shd w:val="clear" w:color="auto" w:fill="auto"/>
            <w:noWrap/>
            <w:vAlign w:val="center"/>
            <w:hideMark/>
          </w:tcPr>
          <w:p w14:paraId="664F462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0A443EC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n-TNM</w:t>
            </w:r>
          </w:p>
        </w:tc>
        <w:tc>
          <w:tcPr>
            <w:tcW w:w="1119" w:type="dxa"/>
            <w:shd w:val="clear" w:color="auto" w:fill="auto"/>
            <w:noWrap/>
            <w:vAlign w:val="center"/>
            <w:hideMark/>
          </w:tcPr>
          <w:p w14:paraId="77286F77"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6549240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1119" w:type="dxa"/>
            <w:shd w:val="clear" w:color="auto" w:fill="auto"/>
            <w:noWrap/>
            <w:vAlign w:val="center"/>
            <w:hideMark/>
          </w:tcPr>
          <w:p w14:paraId="41F763A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12</w:t>
            </w:r>
          </w:p>
        </w:tc>
        <w:tc>
          <w:tcPr>
            <w:tcW w:w="983" w:type="dxa"/>
            <w:shd w:val="clear" w:color="auto" w:fill="auto"/>
            <w:noWrap/>
            <w:vAlign w:val="center"/>
            <w:hideMark/>
          </w:tcPr>
          <w:p w14:paraId="4AB5D77A"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8.33%</w:t>
            </w:r>
          </w:p>
        </w:tc>
      </w:tr>
      <w:tr w:rsidR="00C523DB" w:rsidRPr="008030B7" w14:paraId="2B18BA01" w14:textId="77777777" w:rsidTr="008030B7">
        <w:trPr>
          <w:jc w:val="center"/>
        </w:trPr>
        <w:tc>
          <w:tcPr>
            <w:tcW w:w="1871" w:type="dxa"/>
            <w:shd w:val="clear" w:color="auto" w:fill="auto"/>
            <w:noWrap/>
            <w:vAlign w:val="center"/>
            <w:hideMark/>
          </w:tcPr>
          <w:p w14:paraId="66A1578C"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56A87C49"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Stage</w:t>
            </w:r>
          </w:p>
        </w:tc>
        <w:tc>
          <w:tcPr>
            <w:tcW w:w="1119" w:type="dxa"/>
            <w:shd w:val="clear" w:color="auto" w:fill="auto"/>
            <w:noWrap/>
            <w:vAlign w:val="center"/>
            <w:hideMark/>
          </w:tcPr>
          <w:p w14:paraId="18B4E1F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2481" w:type="dxa"/>
            <w:shd w:val="clear" w:color="auto" w:fill="auto"/>
            <w:noWrap/>
            <w:vAlign w:val="center"/>
            <w:hideMark/>
          </w:tcPr>
          <w:p w14:paraId="6E4DE50C"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5, 10, 10, 10, 15</w:t>
            </w:r>
          </w:p>
        </w:tc>
        <w:tc>
          <w:tcPr>
            <w:tcW w:w="1119" w:type="dxa"/>
            <w:shd w:val="clear" w:color="auto" w:fill="auto"/>
            <w:noWrap/>
            <w:vAlign w:val="center"/>
            <w:hideMark/>
          </w:tcPr>
          <w:p w14:paraId="3D58E429"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12</w:t>
            </w:r>
          </w:p>
        </w:tc>
        <w:tc>
          <w:tcPr>
            <w:tcW w:w="983" w:type="dxa"/>
            <w:shd w:val="clear" w:color="auto" w:fill="auto"/>
            <w:noWrap/>
            <w:vAlign w:val="center"/>
            <w:hideMark/>
          </w:tcPr>
          <w:p w14:paraId="1635DAD4"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41.67%</w:t>
            </w:r>
          </w:p>
        </w:tc>
      </w:tr>
      <w:tr w:rsidR="00C523DB" w:rsidRPr="008030B7" w14:paraId="1E42BEB2" w14:textId="77777777" w:rsidTr="008030B7">
        <w:trPr>
          <w:jc w:val="center"/>
        </w:trPr>
        <w:tc>
          <w:tcPr>
            <w:tcW w:w="1871" w:type="dxa"/>
            <w:shd w:val="clear" w:color="auto" w:fill="auto"/>
            <w:noWrap/>
            <w:vAlign w:val="center"/>
            <w:hideMark/>
          </w:tcPr>
          <w:p w14:paraId="6EA47AAC"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37030F2C"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Surgical Margins</w:t>
            </w:r>
          </w:p>
        </w:tc>
        <w:tc>
          <w:tcPr>
            <w:tcW w:w="1119" w:type="dxa"/>
            <w:shd w:val="clear" w:color="auto" w:fill="auto"/>
            <w:noWrap/>
            <w:vAlign w:val="center"/>
            <w:hideMark/>
          </w:tcPr>
          <w:p w14:paraId="0B69DA0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2</w:t>
            </w:r>
          </w:p>
        </w:tc>
        <w:tc>
          <w:tcPr>
            <w:tcW w:w="2481" w:type="dxa"/>
            <w:shd w:val="clear" w:color="auto" w:fill="auto"/>
            <w:noWrap/>
            <w:vAlign w:val="center"/>
            <w:hideMark/>
          </w:tcPr>
          <w:p w14:paraId="76DE56F2"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5, 10</w:t>
            </w:r>
          </w:p>
        </w:tc>
        <w:tc>
          <w:tcPr>
            <w:tcW w:w="1119" w:type="dxa"/>
            <w:shd w:val="clear" w:color="auto" w:fill="auto"/>
            <w:noWrap/>
            <w:vAlign w:val="center"/>
            <w:hideMark/>
          </w:tcPr>
          <w:p w14:paraId="4ABA6D49"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12</w:t>
            </w:r>
          </w:p>
        </w:tc>
        <w:tc>
          <w:tcPr>
            <w:tcW w:w="983" w:type="dxa"/>
            <w:shd w:val="clear" w:color="auto" w:fill="auto"/>
            <w:noWrap/>
            <w:vAlign w:val="center"/>
            <w:hideMark/>
          </w:tcPr>
          <w:p w14:paraId="6CFF6E98"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16.67%</w:t>
            </w:r>
          </w:p>
        </w:tc>
      </w:tr>
      <w:tr w:rsidR="00C523DB" w:rsidRPr="008030B7" w14:paraId="5D4DD307" w14:textId="77777777" w:rsidTr="008030B7">
        <w:trPr>
          <w:jc w:val="center"/>
        </w:trPr>
        <w:tc>
          <w:tcPr>
            <w:tcW w:w="1871" w:type="dxa"/>
            <w:shd w:val="clear" w:color="auto" w:fill="auto"/>
            <w:noWrap/>
            <w:vAlign w:val="center"/>
            <w:hideMark/>
          </w:tcPr>
          <w:p w14:paraId="019A87B6"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20550AD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Histology</w:t>
            </w:r>
          </w:p>
        </w:tc>
        <w:tc>
          <w:tcPr>
            <w:tcW w:w="1119" w:type="dxa"/>
            <w:shd w:val="clear" w:color="auto" w:fill="auto"/>
            <w:noWrap/>
            <w:vAlign w:val="center"/>
            <w:hideMark/>
          </w:tcPr>
          <w:p w14:paraId="798CA228"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2335C0A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10</w:t>
            </w:r>
          </w:p>
        </w:tc>
        <w:tc>
          <w:tcPr>
            <w:tcW w:w="1119" w:type="dxa"/>
            <w:shd w:val="clear" w:color="auto" w:fill="auto"/>
            <w:noWrap/>
            <w:vAlign w:val="center"/>
            <w:hideMark/>
          </w:tcPr>
          <w:p w14:paraId="602C4F9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12</w:t>
            </w:r>
          </w:p>
        </w:tc>
        <w:tc>
          <w:tcPr>
            <w:tcW w:w="983" w:type="dxa"/>
            <w:shd w:val="clear" w:color="auto" w:fill="auto"/>
            <w:noWrap/>
            <w:vAlign w:val="center"/>
            <w:hideMark/>
          </w:tcPr>
          <w:p w14:paraId="1EF5F893"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8.33%</w:t>
            </w:r>
          </w:p>
        </w:tc>
      </w:tr>
      <w:tr w:rsidR="00C523DB" w:rsidRPr="008030B7" w14:paraId="150542C9" w14:textId="77777777" w:rsidTr="008030B7">
        <w:trPr>
          <w:jc w:val="center"/>
        </w:trPr>
        <w:tc>
          <w:tcPr>
            <w:tcW w:w="1871" w:type="dxa"/>
            <w:shd w:val="clear" w:color="auto" w:fill="auto"/>
            <w:noWrap/>
            <w:vAlign w:val="center"/>
            <w:hideMark/>
          </w:tcPr>
          <w:p w14:paraId="0DA59328"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240B105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Grade</w:t>
            </w:r>
          </w:p>
        </w:tc>
        <w:tc>
          <w:tcPr>
            <w:tcW w:w="1119" w:type="dxa"/>
            <w:shd w:val="clear" w:color="auto" w:fill="auto"/>
            <w:noWrap/>
            <w:vAlign w:val="center"/>
            <w:hideMark/>
          </w:tcPr>
          <w:p w14:paraId="577DC266"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0E97AE2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15</w:t>
            </w:r>
          </w:p>
        </w:tc>
        <w:tc>
          <w:tcPr>
            <w:tcW w:w="1119" w:type="dxa"/>
            <w:shd w:val="clear" w:color="auto" w:fill="auto"/>
            <w:noWrap/>
            <w:vAlign w:val="center"/>
            <w:hideMark/>
          </w:tcPr>
          <w:p w14:paraId="6BFFF11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12</w:t>
            </w:r>
          </w:p>
        </w:tc>
        <w:tc>
          <w:tcPr>
            <w:tcW w:w="983" w:type="dxa"/>
            <w:shd w:val="clear" w:color="auto" w:fill="auto"/>
            <w:noWrap/>
            <w:vAlign w:val="center"/>
            <w:hideMark/>
          </w:tcPr>
          <w:p w14:paraId="54D1F087"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8.33%</w:t>
            </w:r>
          </w:p>
        </w:tc>
      </w:tr>
      <w:tr w:rsidR="00C523DB" w:rsidRPr="008030B7" w14:paraId="20EF67EB" w14:textId="77777777" w:rsidTr="008030B7">
        <w:trPr>
          <w:jc w:val="center"/>
        </w:trPr>
        <w:tc>
          <w:tcPr>
            <w:tcW w:w="1871" w:type="dxa"/>
            <w:shd w:val="clear" w:color="auto" w:fill="auto"/>
            <w:noWrap/>
            <w:vAlign w:val="center"/>
            <w:hideMark/>
          </w:tcPr>
          <w:p w14:paraId="05DFE766"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79BCE76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PR</w:t>
            </w:r>
          </w:p>
        </w:tc>
        <w:tc>
          <w:tcPr>
            <w:tcW w:w="1119" w:type="dxa"/>
            <w:shd w:val="clear" w:color="auto" w:fill="auto"/>
            <w:noWrap/>
            <w:vAlign w:val="center"/>
            <w:hideMark/>
          </w:tcPr>
          <w:p w14:paraId="5F055E56"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6C00EADF"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10</w:t>
            </w:r>
          </w:p>
        </w:tc>
        <w:tc>
          <w:tcPr>
            <w:tcW w:w="1119" w:type="dxa"/>
            <w:shd w:val="clear" w:color="auto" w:fill="auto"/>
            <w:noWrap/>
            <w:vAlign w:val="center"/>
            <w:hideMark/>
          </w:tcPr>
          <w:p w14:paraId="7A3F60D9"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12</w:t>
            </w:r>
          </w:p>
        </w:tc>
        <w:tc>
          <w:tcPr>
            <w:tcW w:w="983" w:type="dxa"/>
            <w:shd w:val="clear" w:color="auto" w:fill="auto"/>
            <w:noWrap/>
            <w:vAlign w:val="center"/>
            <w:hideMark/>
          </w:tcPr>
          <w:p w14:paraId="6C735E23"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8.33%</w:t>
            </w:r>
          </w:p>
        </w:tc>
      </w:tr>
      <w:tr w:rsidR="00C523DB" w:rsidRPr="008030B7" w14:paraId="3BC29EA2" w14:textId="77777777" w:rsidTr="008030B7">
        <w:trPr>
          <w:jc w:val="center"/>
        </w:trPr>
        <w:tc>
          <w:tcPr>
            <w:tcW w:w="1871" w:type="dxa"/>
            <w:shd w:val="clear" w:color="auto" w:fill="auto"/>
            <w:noWrap/>
            <w:vAlign w:val="center"/>
            <w:hideMark/>
          </w:tcPr>
          <w:p w14:paraId="1B7257F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0CA4B3E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w:t>
            </w:r>
          </w:p>
        </w:tc>
        <w:tc>
          <w:tcPr>
            <w:tcW w:w="1119" w:type="dxa"/>
            <w:shd w:val="clear" w:color="auto" w:fill="auto"/>
            <w:noWrap/>
            <w:vAlign w:val="center"/>
            <w:hideMark/>
          </w:tcPr>
          <w:p w14:paraId="2595BE3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w:t>
            </w:r>
          </w:p>
        </w:tc>
        <w:tc>
          <w:tcPr>
            <w:tcW w:w="2481" w:type="dxa"/>
            <w:shd w:val="clear" w:color="auto" w:fill="auto"/>
            <w:noWrap/>
            <w:vAlign w:val="center"/>
            <w:hideMark/>
          </w:tcPr>
          <w:p w14:paraId="7CAE368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5, 15, 15</w:t>
            </w:r>
          </w:p>
        </w:tc>
        <w:tc>
          <w:tcPr>
            <w:tcW w:w="1119" w:type="dxa"/>
            <w:shd w:val="clear" w:color="auto" w:fill="auto"/>
            <w:noWrap/>
            <w:vAlign w:val="center"/>
            <w:hideMark/>
          </w:tcPr>
          <w:p w14:paraId="426E423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17</w:t>
            </w:r>
          </w:p>
        </w:tc>
        <w:tc>
          <w:tcPr>
            <w:tcW w:w="983" w:type="dxa"/>
            <w:shd w:val="clear" w:color="auto" w:fill="auto"/>
            <w:noWrap/>
            <w:vAlign w:val="center"/>
            <w:hideMark/>
          </w:tcPr>
          <w:p w14:paraId="1AEE1C5B"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17.65%</w:t>
            </w:r>
          </w:p>
        </w:tc>
      </w:tr>
      <w:tr w:rsidR="00C523DB" w:rsidRPr="008030B7" w14:paraId="73EFC802" w14:textId="77777777" w:rsidTr="008030B7">
        <w:trPr>
          <w:jc w:val="center"/>
        </w:trPr>
        <w:tc>
          <w:tcPr>
            <w:tcW w:w="1871" w:type="dxa"/>
            <w:shd w:val="clear" w:color="auto" w:fill="auto"/>
            <w:noWrap/>
            <w:vAlign w:val="center"/>
            <w:hideMark/>
          </w:tcPr>
          <w:p w14:paraId="344C82F2"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76484C7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n-TNM</w:t>
            </w:r>
          </w:p>
        </w:tc>
        <w:tc>
          <w:tcPr>
            <w:tcW w:w="1119" w:type="dxa"/>
            <w:shd w:val="clear" w:color="auto" w:fill="auto"/>
            <w:noWrap/>
            <w:vAlign w:val="center"/>
            <w:hideMark/>
          </w:tcPr>
          <w:p w14:paraId="4EA94C5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w:t>
            </w:r>
          </w:p>
        </w:tc>
        <w:tc>
          <w:tcPr>
            <w:tcW w:w="2481" w:type="dxa"/>
            <w:shd w:val="clear" w:color="auto" w:fill="auto"/>
            <w:noWrap/>
            <w:vAlign w:val="center"/>
            <w:hideMark/>
          </w:tcPr>
          <w:p w14:paraId="4FE17AF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5, 10, 15</w:t>
            </w:r>
          </w:p>
        </w:tc>
        <w:tc>
          <w:tcPr>
            <w:tcW w:w="1119" w:type="dxa"/>
            <w:shd w:val="clear" w:color="auto" w:fill="auto"/>
            <w:noWrap/>
            <w:vAlign w:val="center"/>
            <w:hideMark/>
          </w:tcPr>
          <w:p w14:paraId="18384BA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17</w:t>
            </w:r>
          </w:p>
        </w:tc>
        <w:tc>
          <w:tcPr>
            <w:tcW w:w="983" w:type="dxa"/>
            <w:shd w:val="clear" w:color="auto" w:fill="auto"/>
            <w:noWrap/>
            <w:vAlign w:val="center"/>
            <w:hideMark/>
          </w:tcPr>
          <w:p w14:paraId="42B9FB70"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17.65%</w:t>
            </w:r>
          </w:p>
        </w:tc>
      </w:tr>
      <w:tr w:rsidR="00C523DB" w:rsidRPr="008030B7" w14:paraId="4C648027" w14:textId="77777777" w:rsidTr="008030B7">
        <w:trPr>
          <w:jc w:val="center"/>
        </w:trPr>
        <w:tc>
          <w:tcPr>
            <w:tcW w:w="1871" w:type="dxa"/>
            <w:shd w:val="clear" w:color="auto" w:fill="auto"/>
            <w:noWrap/>
            <w:vAlign w:val="center"/>
            <w:hideMark/>
          </w:tcPr>
          <w:p w14:paraId="50D8EA2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2C9B32D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Stage</w:t>
            </w:r>
          </w:p>
        </w:tc>
        <w:tc>
          <w:tcPr>
            <w:tcW w:w="1119" w:type="dxa"/>
            <w:shd w:val="clear" w:color="auto" w:fill="auto"/>
            <w:noWrap/>
            <w:vAlign w:val="center"/>
            <w:hideMark/>
          </w:tcPr>
          <w:p w14:paraId="58F9E15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w:t>
            </w:r>
          </w:p>
        </w:tc>
        <w:tc>
          <w:tcPr>
            <w:tcW w:w="2481" w:type="dxa"/>
            <w:shd w:val="clear" w:color="auto" w:fill="auto"/>
            <w:noWrap/>
            <w:vAlign w:val="center"/>
            <w:hideMark/>
          </w:tcPr>
          <w:p w14:paraId="054740F2"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5, 15, 15</w:t>
            </w:r>
          </w:p>
        </w:tc>
        <w:tc>
          <w:tcPr>
            <w:tcW w:w="1119" w:type="dxa"/>
            <w:shd w:val="clear" w:color="auto" w:fill="auto"/>
            <w:noWrap/>
            <w:vAlign w:val="center"/>
            <w:hideMark/>
          </w:tcPr>
          <w:p w14:paraId="1993321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17</w:t>
            </w:r>
          </w:p>
        </w:tc>
        <w:tc>
          <w:tcPr>
            <w:tcW w:w="983" w:type="dxa"/>
            <w:shd w:val="clear" w:color="auto" w:fill="auto"/>
            <w:noWrap/>
            <w:vAlign w:val="center"/>
            <w:hideMark/>
          </w:tcPr>
          <w:p w14:paraId="3EF4B22F"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17.65%</w:t>
            </w:r>
          </w:p>
        </w:tc>
      </w:tr>
      <w:tr w:rsidR="00C523DB" w:rsidRPr="008030B7" w14:paraId="523A0AC0" w14:textId="77777777" w:rsidTr="008030B7">
        <w:trPr>
          <w:jc w:val="center"/>
        </w:trPr>
        <w:tc>
          <w:tcPr>
            <w:tcW w:w="1871" w:type="dxa"/>
            <w:shd w:val="clear" w:color="auto" w:fill="auto"/>
            <w:noWrap/>
            <w:vAlign w:val="center"/>
            <w:hideMark/>
          </w:tcPr>
          <w:p w14:paraId="46953228"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64B2082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Surgical Margins</w:t>
            </w:r>
          </w:p>
        </w:tc>
        <w:tc>
          <w:tcPr>
            <w:tcW w:w="1119" w:type="dxa"/>
            <w:shd w:val="clear" w:color="auto" w:fill="auto"/>
            <w:noWrap/>
            <w:vAlign w:val="center"/>
            <w:hideMark/>
          </w:tcPr>
          <w:p w14:paraId="1CEF1E3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1C67660C"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1119" w:type="dxa"/>
            <w:shd w:val="clear" w:color="auto" w:fill="auto"/>
            <w:noWrap/>
            <w:vAlign w:val="center"/>
            <w:hideMark/>
          </w:tcPr>
          <w:p w14:paraId="45C29F12"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17</w:t>
            </w:r>
          </w:p>
        </w:tc>
        <w:tc>
          <w:tcPr>
            <w:tcW w:w="983" w:type="dxa"/>
            <w:shd w:val="clear" w:color="auto" w:fill="auto"/>
            <w:noWrap/>
            <w:vAlign w:val="center"/>
            <w:hideMark/>
          </w:tcPr>
          <w:p w14:paraId="565D3EAB"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5.88%</w:t>
            </w:r>
          </w:p>
        </w:tc>
      </w:tr>
      <w:tr w:rsidR="00C523DB" w:rsidRPr="008030B7" w14:paraId="18805B84" w14:textId="77777777" w:rsidTr="008030B7">
        <w:trPr>
          <w:jc w:val="center"/>
        </w:trPr>
        <w:tc>
          <w:tcPr>
            <w:tcW w:w="1871" w:type="dxa"/>
            <w:shd w:val="clear" w:color="auto" w:fill="auto"/>
            <w:noWrap/>
            <w:vAlign w:val="center"/>
            <w:hideMark/>
          </w:tcPr>
          <w:p w14:paraId="17BB3F6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057CB348"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ER_Percent</w:t>
            </w:r>
          </w:p>
        </w:tc>
        <w:tc>
          <w:tcPr>
            <w:tcW w:w="1119" w:type="dxa"/>
            <w:shd w:val="clear" w:color="auto" w:fill="auto"/>
            <w:noWrap/>
            <w:vAlign w:val="center"/>
            <w:hideMark/>
          </w:tcPr>
          <w:p w14:paraId="1BF6889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5BE365A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10</w:t>
            </w:r>
          </w:p>
        </w:tc>
        <w:tc>
          <w:tcPr>
            <w:tcW w:w="1119" w:type="dxa"/>
            <w:shd w:val="clear" w:color="auto" w:fill="auto"/>
            <w:noWrap/>
            <w:vAlign w:val="center"/>
            <w:hideMark/>
          </w:tcPr>
          <w:p w14:paraId="3DC03646"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17</w:t>
            </w:r>
          </w:p>
        </w:tc>
        <w:tc>
          <w:tcPr>
            <w:tcW w:w="983" w:type="dxa"/>
            <w:shd w:val="clear" w:color="auto" w:fill="auto"/>
            <w:noWrap/>
            <w:vAlign w:val="center"/>
            <w:hideMark/>
          </w:tcPr>
          <w:p w14:paraId="11EEFD84"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5.88%</w:t>
            </w:r>
          </w:p>
        </w:tc>
      </w:tr>
      <w:tr w:rsidR="00C523DB" w:rsidRPr="008030B7" w14:paraId="6C2CFA94" w14:textId="77777777" w:rsidTr="008030B7">
        <w:trPr>
          <w:jc w:val="center"/>
        </w:trPr>
        <w:tc>
          <w:tcPr>
            <w:tcW w:w="1871" w:type="dxa"/>
            <w:shd w:val="clear" w:color="auto" w:fill="auto"/>
            <w:noWrap/>
            <w:vAlign w:val="center"/>
            <w:hideMark/>
          </w:tcPr>
          <w:p w14:paraId="0F439107"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2E1F644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Grade</w:t>
            </w:r>
          </w:p>
        </w:tc>
        <w:tc>
          <w:tcPr>
            <w:tcW w:w="1119" w:type="dxa"/>
            <w:shd w:val="clear" w:color="auto" w:fill="auto"/>
            <w:noWrap/>
            <w:vAlign w:val="center"/>
            <w:hideMark/>
          </w:tcPr>
          <w:p w14:paraId="0555D9A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498A7197"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15</w:t>
            </w:r>
          </w:p>
        </w:tc>
        <w:tc>
          <w:tcPr>
            <w:tcW w:w="1119" w:type="dxa"/>
            <w:shd w:val="clear" w:color="auto" w:fill="auto"/>
            <w:noWrap/>
            <w:vAlign w:val="center"/>
            <w:hideMark/>
          </w:tcPr>
          <w:p w14:paraId="5F349CF9"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17</w:t>
            </w:r>
          </w:p>
        </w:tc>
        <w:tc>
          <w:tcPr>
            <w:tcW w:w="983" w:type="dxa"/>
            <w:shd w:val="clear" w:color="auto" w:fill="auto"/>
            <w:noWrap/>
            <w:vAlign w:val="center"/>
            <w:hideMark/>
          </w:tcPr>
          <w:p w14:paraId="0076E49D"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5.88%</w:t>
            </w:r>
          </w:p>
        </w:tc>
      </w:tr>
      <w:tr w:rsidR="00C523DB" w:rsidRPr="008030B7" w14:paraId="6CD75D45" w14:textId="77777777" w:rsidTr="008030B7">
        <w:trPr>
          <w:jc w:val="center"/>
        </w:trPr>
        <w:tc>
          <w:tcPr>
            <w:tcW w:w="1871" w:type="dxa"/>
            <w:shd w:val="clear" w:color="auto" w:fill="auto"/>
            <w:noWrap/>
            <w:vAlign w:val="center"/>
            <w:hideMark/>
          </w:tcPr>
          <w:p w14:paraId="1495EBA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567EAD5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LN Positive/Status</w:t>
            </w:r>
          </w:p>
        </w:tc>
        <w:tc>
          <w:tcPr>
            <w:tcW w:w="1119" w:type="dxa"/>
            <w:shd w:val="clear" w:color="auto" w:fill="auto"/>
            <w:noWrap/>
            <w:vAlign w:val="center"/>
            <w:hideMark/>
          </w:tcPr>
          <w:p w14:paraId="54CD324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3</w:t>
            </w:r>
          </w:p>
        </w:tc>
        <w:tc>
          <w:tcPr>
            <w:tcW w:w="2481" w:type="dxa"/>
            <w:shd w:val="clear" w:color="auto" w:fill="auto"/>
            <w:noWrap/>
            <w:vAlign w:val="center"/>
            <w:hideMark/>
          </w:tcPr>
          <w:p w14:paraId="5F0FC7A8"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15</w:t>
            </w:r>
          </w:p>
        </w:tc>
        <w:tc>
          <w:tcPr>
            <w:tcW w:w="1119" w:type="dxa"/>
            <w:shd w:val="clear" w:color="auto" w:fill="auto"/>
            <w:noWrap/>
            <w:vAlign w:val="center"/>
            <w:hideMark/>
          </w:tcPr>
          <w:p w14:paraId="7B6B5264"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17</w:t>
            </w:r>
          </w:p>
        </w:tc>
        <w:tc>
          <w:tcPr>
            <w:tcW w:w="983" w:type="dxa"/>
            <w:shd w:val="clear" w:color="auto" w:fill="auto"/>
            <w:noWrap/>
            <w:vAlign w:val="center"/>
            <w:hideMark/>
          </w:tcPr>
          <w:p w14:paraId="5F44C8C7"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17.65%</w:t>
            </w:r>
          </w:p>
        </w:tc>
      </w:tr>
      <w:tr w:rsidR="00C523DB" w:rsidRPr="008030B7" w14:paraId="0308FAD1" w14:textId="77777777" w:rsidTr="008030B7">
        <w:trPr>
          <w:jc w:val="center"/>
        </w:trPr>
        <w:tc>
          <w:tcPr>
            <w:tcW w:w="1871" w:type="dxa"/>
            <w:shd w:val="clear" w:color="auto" w:fill="auto"/>
            <w:noWrap/>
            <w:vAlign w:val="center"/>
            <w:hideMark/>
          </w:tcPr>
          <w:p w14:paraId="1D221E4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40EF2C3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Re_Excision</w:t>
            </w:r>
          </w:p>
        </w:tc>
        <w:tc>
          <w:tcPr>
            <w:tcW w:w="1119" w:type="dxa"/>
            <w:shd w:val="clear" w:color="auto" w:fill="auto"/>
            <w:noWrap/>
            <w:vAlign w:val="center"/>
            <w:hideMark/>
          </w:tcPr>
          <w:p w14:paraId="3280A90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0CE04F7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15</w:t>
            </w:r>
          </w:p>
        </w:tc>
        <w:tc>
          <w:tcPr>
            <w:tcW w:w="1119" w:type="dxa"/>
            <w:shd w:val="clear" w:color="auto" w:fill="auto"/>
            <w:noWrap/>
            <w:vAlign w:val="center"/>
            <w:hideMark/>
          </w:tcPr>
          <w:p w14:paraId="1455B312"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17</w:t>
            </w:r>
          </w:p>
        </w:tc>
        <w:tc>
          <w:tcPr>
            <w:tcW w:w="983" w:type="dxa"/>
            <w:shd w:val="clear" w:color="auto" w:fill="auto"/>
            <w:noWrap/>
            <w:vAlign w:val="center"/>
            <w:hideMark/>
          </w:tcPr>
          <w:p w14:paraId="36C37269"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5.88%</w:t>
            </w:r>
          </w:p>
        </w:tc>
      </w:tr>
      <w:tr w:rsidR="00C523DB" w:rsidRPr="008030B7" w14:paraId="1F494E22" w14:textId="77777777" w:rsidTr="008030B7">
        <w:trPr>
          <w:jc w:val="center"/>
        </w:trPr>
        <w:tc>
          <w:tcPr>
            <w:tcW w:w="1871" w:type="dxa"/>
            <w:shd w:val="clear" w:color="auto" w:fill="auto"/>
            <w:noWrap/>
            <w:vAlign w:val="center"/>
            <w:hideMark/>
          </w:tcPr>
          <w:p w14:paraId="0A8AE12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0CEC0B49"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PR_percent</w:t>
            </w:r>
          </w:p>
        </w:tc>
        <w:tc>
          <w:tcPr>
            <w:tcW w:w="1119" w:type="dxa"/>
            <w:shd w:val="clear" w:color="auto" w:fill="auto"/>
            <w:noWrap/>
            <w:vAlign w:val="center"/>
            <w:hideMark/>
          </w:tcPr>
          <w:p w14:paraId="56799486"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1143BF4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15</w:t>
            </w:r>
          </w:p>
        </w:tc>
        <w:tc>
          <w:tcPr>
            <w:tcW w:w="1119" w:type="dxa"/>
            <w:shd w:val="clear" w:color="auto" w:fill="auto"/>
            <w:noWrap/>
            <w:vAlign w:val="center"/>
            <w:hideMark/>
          </w:tcPr>
          <w:p w14:paraId="6F0E27F6"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17</w:t>
            </w:r>
          </w:p>
        </w:tc>
        <w:tc>
          <w:tcPr>
            <w:tcW w:w="983" w:type="dxa"/>
            <w:shd w:val="clear" w:color="auto" w:fill="auto"/>
            <w:noWrap/>
            <w:vAlign w:val="center"/>
            <w:hideMark/>
          </w:tcPr>
          <w:p w14:paraId="0D1FFD69"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5.88%</w:t>
            </w:r>
          </w:p>
        </w:tc>
      </w:tr>
      <w:tr w:rsidR="00C523DB" w:rsidRPr="008030B7" w14:paraId="35815C1B" w14:textId="77777777" w:rsidTr="008030B7">
        <w:trPr>
          <w:jc w:val="center"/>
        </w:trPr>
        <w:tc>
          <w:tcPr>
            <w:tcW w:w="1871" w:type="dxa"/>
            <w:shd w:val="clear" w:color="auto" w:fill="auto"/>
            <w:noWrap/>
            <w:vAlign w:val="center"/>
            <w:hideMark/>
          </w:tcPr>
          <w:p w14:paraId="5A472F8A"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Smoking/Alcohol</w:t>
            </w:r>
          </w:p>
        </w:tc>
        <w:tc>
          <w:tcPr>
            <w:tcW w:w="2539" w:type="dxa"/>
            <w:shd w:val="clear" w:color="auto" w:fill="auto"/>
            <w:noWrap/>
            <w:vAlign w:val="center"/>
            <w:hideMark/>
          </w:tcPr>
          <w:p w14:paraId="77F79C0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TNEG</w:t>
            </w:r>
          </w:p>
        </w:tc>
        <w:tc>
          <w:tcPr>
            <w:tcW w:w="1119" w:type="dxa"/>
            <w:shd w:val="clear" w:color="auto" w:fill="auto"/>
            <w:noWrap/>
            <w:vAlign w:val="center"/>
            <w:hideMark/>
          </w:tcPr>
          <w:p w14:paraId="7129525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5947D9D9"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1119" w:type="dxa"/>
            <w:shd w:val="clear" w:color="auto" w:fill="auto"/>
            <w:noWrap/>
            <w:vAlign w:val="center"/>
            <w:hideMark/>
          </w:tcPr>
          <w:p w14:paraId="347D2D6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4</w:t>
            </w:r>
          </w:p>
        </w:tc>
        <w:tc>
          <w:tcPr>
            <w:tcW w:w="983" w:type="dxa"/>
            <w:shd w:val="clear" w:color="auto" w:fill="auto"/>
            <w:noWrap/>
            <w:vAlign w:val="center"/>
            <w:hideMark/>
          </w:tcPr>
          <w:p w14:paraId="4142AA05"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25.00%</w:t>
            </w:r>
          </w:p>
        </w:tc>
      </w:tr>
      <w:tr w:rsidR="00C523DB" w:rsidRPr="008030B7" w14:paraId="157A019F" w14:textId="77777777" w:rsidTr="008030B7">
        <w:trPr>
          <w:jc w:val="center"/>
        </w:trPr>
        <w:tc>
          <w:tcPr>
            <w:tcW w:w="1871" w:type="dxa"/>
            <w:shd w:val="clear" w:color="auto" w:fill="auto"/>
            <w:noWrap/>
            <w:vAlign w:val="center"/>
            <w:hideMark/>
          </w:tcPr>
          <w:p w14:paraId="3EB74CED"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Smoking/Alcohol</w:t>
            </w:r>
          </w:p>
        </w:tc>
        <w:tc>
          <w:tcPr>
            <w:tcW w:w="2539" w:type="dxa"/>
            <w:shd w:val="clear" w:color="auto" w:fill="auto"/>
            <w:noWrap/>
            <w:vAlign w:val="center"/>
            <w:hideMark/>
          </w:tcPr>
          <w:p w14:paraId="190F072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n-TNM</w:t>
            </w:r>
          </w:p>
        </w:tc>
        <w:tc>
          <w:tcPr>
            <w:tcW w:w="1119" w:type="dxa"/>
            <w:shd w:val="clear" w:color="auto" w:fill="auto"/>
            <w:noWrap/>
            <w:vAlign w:val="center"/>
            <w:hideMark/>
          </w:tcPr>
          <w:p w14:paraId="70912718"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0B95C712"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5</w:t>
            </w:r>
          </w:p>
        </w:tc>
        <w:tc>
          <w:tcPr>
            <w:tcW w:w="1119" w:type="dxa"/>
            <w:shd w:val="clear" w:color="auto" w:fill="auto"/>
            <w:noWrap/>
            <w:vAlign w:val="center"/>
            <w:hideMark/>
          </w:tcPr>
          <w:p w14:paraId="0C02C10E"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4</w:t>
            </w:r>
          </w:p>
        </w:tc>
        <w:tc>
          <w:tcPr>
            <w:tcW w:w="983" w:type="dxa"/>
            <w:shd w:val="clear" w:color="auto" w:fill="auto"/>
            <w:noWrap/>
            <w:vAlign w:val="center"/>
            <w:hideMark/>
          </w:tcPr>
          <w:p w14:paraId="60B4DC73"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25.00%</w:t>
            </w:r>
          </w:p>
        </w:tc>
      </w:tr>
      <w:tr w:rsidR="00C523DB" w:rsidRPr="008030B7" w14:paraId="6072115D" w14:textId="77777777" w:rsidTr="008030B7">
        <w:trPr>
          <w:jc w:val="center"/>
        </w:trPr>
        <w:tc>
          <w:tcPr>
            <w:tcW w:w="1871" w:type="dxa"/>
            <w:shd w:val="clear" w:color="auto" w:fill="auto"/>
            <w:noWrap/>
            <w:vAlign w:val="center"/>
            <w:hideMark/>
          </w:tcPr>
          <w:p w14:paraId="049CDC13"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Smoking/Alcohol</w:t>
            </w:r>
          </w:p>
        </w:tc>
        <w:tc>
          <w:tcPr>
            <w:tcW w:w="2539" w:type="dxa"/>
            <w:shd w:val="clear" w:color="auto" w:fill="auto"/>
            <w:noWrap/>
            <w:vAlign w:val="center"/>
            <w:hideMark/>
          </w:tcPr>
          <w:p w14:paraId="10B377EF"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Stage</w:t>
            </w:r>
          </w:p>
        </w:tc>
        <w:tc>
          <w:tcPr>
            <w:tcW w:w="1119" w:type="dxa"/>
            <w:shd w:val="clear" w:color="auto" w:fill="auto"/>
            <w:noWrap/>
            <w:vAlign w:val="center"/>
            <w:hideMark/>
          </w:tcPr>
          <w:p w14:paraId="500CB3AF"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shd w:val="clear" w:color="auto" w:fill="auto"/>
            <w:noWrap/>
            <w:vAlign w:val="center"/>
            <w:hideMark/>
          </w:tcPr>
          <w:p w14:paraId="125632B1"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10</w:t>
            </w:r>
          </w:p>
        </w:tc>
        <w:tc>
          <w:tcPr>
            <w:tcW w:w="1119" w:type="dxa"/>
            <w:shd w:val="clear" w:color="auto" w:fill="auto"/>
            <w:noWrap/>
            <w:vAlign w:val="center"/>
            <w:hideMark/>
          </w:tcPr>
          <w:p w14:paraId="0FE37C48"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4</w:t>
            </w:r>
          </w:p>
        </w:tc>
        <w:tc>
          <w:tcPr>
            <w:tcW w:w="983" w:type="dxa"/>
            <w:shd w:val="clear" w:color="auto" w:fill="auto"/>
            <w:noWrap/>
            <w:vAlign w:val="center"/>
            <w:hideMark/>
          </w:tcPr>
          <w:p w14:paraId="252390AD"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25.00%</w:t>
            </w:r>
          </w:p>
        </w:tc>
      </w:tr>
      <w:tr w:rsidR="00C523DB" w:rsidRPr="008030B7" w14:paraId="2EF36474" w14:textId="77777777" w:rsidTr="008030B7">
        <w:trPr>
          <w:jc w:val="center"/>
        </w:trPr>
        <w:tc>
          <w:tcPr>
            <w:tcW w:w="1871" w:type="dxa"/>
            <w:tcBorders>
              <w:bottom w:val="single" w:sz="8" w:space="0" w:color="auto"/>
            </w:tcBorders>
            <w:shd w:val="clear" w:color="auto" w:fill="auto"/>
            <w:noWrap/>
            <w:vAlign w:val="center"/>
            <w:hideMark/>
          </w:tcPr>
          <w:p w14:paraId="131118CB"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Smoking/Alcohol</w:t>
            </w:r>
          </w:p>
        </w:tc>
        <w:tc>
          <w:tcPr>
            <w:tcW w:w="2539" w:type="dxa"/>
            <w:tcBorders>
              <w:bottom w:val="single" w:sz="8" w:space="0" w:color="auto"/>
            </w:tcBorders>
            <w:shd w:val="clear" w:color="auto" w:fill="auto"/>
            <w:noWrap/>
            <w:vAlign w:val="center"/>
            <w:hideMark/>
          </w:tcPr>
          <w:p w14:paraId="11F0EED4"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Histology</w:t>
            </w:r>
          </w:p>
        </w:tc>
        <w:tc>
          <w:tcPr>
            <w:tcW w:w="1119" w:type="dxa"/>
            <w:tcBorders>
              <w:bottom w:val="single" w:sz="8" w:space="0" w:color="auto"/>
            </w:tcBorders>
            <w:shd w:val="clear" w:color="auto" w:fill="auto"/>
            <w:noWrap/>
            <w:vAlign w:val="center"/>
            <w:hideMark/>
          </w:tcPr>
          <w:p w14:paraId="6306EEA4"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w:t>
            </w:r>
          </w:p>
        </w:tc>
        <w:tc>
          <w:tcPr>
            <w:tcW w:w="2481" w:type="dxa"/>
            <w:tcBorders>
              <w:bottom w:val="single" w:sz="8" w:space="0" w:color="auto"/>
            </w:tcBorders>
            <w:shd w:val="clear" w:color="auto" w:fill="auto"/>
            <w:noWrap/>
            <w:vAlign w:val="center"/>
            <w:hideMark/>
          </w:tcPr>
          <w:p w14:paraId="1BFDE930"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10</w:t>
            </w:r>
          </w:p>
        </w:tc>
        <w:tc>
          <w:tcPr>
            <w:tcW w:w="1119" w:type="dxa"/>
            <w:tcBorders>
              <w:bottom w:val="single" w:sz="8" w:space="0" w:color="auto"/>
            </w:tcBorders>
            <w:shd w:val="clear" w:color="auto" w:fill="auto"/>
            <w:noWrap/>
            <w:vAlign w:val="center"/>
            <w:hideMark/>
          </w:tcPr>
          <w:p w14:paraId="76E7A795" w14:textId="77777777" w:rsidR="00C523DB" w:rsidRPr="008030B7" w:rsidRDefault="00C523DB" w:rsidP="008030B7">
            <w:pPr>
              <w:autoSpaceDE w:val="0"/>
              <w:autoSpaceDN w:val="0"/>
              <w:adjustRightInd w:val="0"/>
              <w:snapToGrid w:val="0"/>
              <w:spacing w:line="240" w:lineRule="auto"/>
              <w:jc w:val="center"/>
              <w:rPr>
                <w:sz w:val="18"/>
              </w:rPr>
            </w:pPr>
            <w:r w:rsidRPr="008030B7">
              <w:rPr>
                <w:sz w:val="18"/>
              </w:rPr>
              <w:t>4</w:t>
            </w:r>
          </w:p>
        </w:tc>
        <w:tc>
          <w:tcPr>
            <w:tcW w:w="983" w:type="dxa"/>
            <w:tcBorders>
              <w:bottom w:val="single" w:sz="8" w:space="0" w:color="auto"/>
            </w:tcBorders>
            <w:shd w:val="clear" w:color="auto" w:fill="auto"/>
            <w:noWrap/>
            <w:vAlign w:val="center"/>
            <w:hideMark/>
          </w:tcPr>
          <w:p w14:paraId="3014F478" w14:textId="77777777" w:rsidR="00C523DB" w:rsidRPr="008030B7" w:rsidRDefault="00C523DB" w:rsidP="008030B7">
            <w:pPr>
              <w:autoSpaceDE w:val="0"/>
              <w:autoSpaceDN w:val="0"/>
              <w:adjustRightInd w:val="0"/>
              <w:snapToGrid w:val="0"/>
              <w:spacing w:line="240" w:lineRule="auto"/>
              <w:jc w:val="center"/>
              <w:rPr>
                <w:sz w:val="18"/>
              </w:rPr>
            </w:pPr>
            <w:r w:rsidRPr="008030B7">
              <w:rPr>
                <w:rFonts w:ascii="Calibri" w:hAnsi="Calibri" w:cs="Calibri"/>
                <w:sz w:val="18"/>
              </w:rPr>
              <w:t>25.00%</w:t>
            </w:r>
          </w:p>
        </w:tc>
      </w:tr>
    </w:tbl>
    <w:p w14:paraId="786A8BFF" w14:textId="3EAFD1FF" w:rsidR="00C523DB" w:rsidRDefault="00C30C7E" w:rsidP="00C30C7E">
      <w:pPr>
        <w:pStyle w:val="MDPI41tablecaption"/>
        <w:ind w:left="425" w:right="425"/>
        <w:jc w:val="both"/>
      </w:pPr>
      <w:r w:rsidRPr="00C30C7E">
        <w:rPr>
          <w:b/>
        </w:rPr>
        <w:br w:type="page"/>
      </w:r>
      <w:r w:rsidR="00C523DB" w:rsidRPr="00C30C7E">
        <w:rPr>
          <w:b/>
          <w:bCs/>
        </w:rPr>
        <w:lastRenderedPageBreak/>
        <w:t>Table 3.</w:t>
      </w:r>
      <w:r w:rsidR="00C523DB" w:rsidRPr="00C30C7E">
        <w:rPr>
          <w:b/>
        </w:rPr>
        <w:t xml:space="preserve"> </w:t>
      </w:r>
      <w:r w:rsidR="00C523DB" w:rsidRPr="00C523DB">
        <w:t>Alpha 480-interacting variables. ER, TNEG, HER2, Race/Ethnicity and Alcohol/Smoking are represented with their interacting variables, times they interacted, years after diagnosis when these interactions predicted metastases, total number of times the variable interacts, and frequency of interaction.</w:t>
      </w:r>
    </w:p>
    <w:tbl>
      <w:tblPr>
        <w:tblW w:w="10465" w:type="dxa"/>
        <w:jc w:val="center"/>
        <w:tblBorders>
          <w:bottom w:val="single" w:sz="8" w:space="0" w:color="auto"/>
        </w:tblBorders>
        <w:tblLayout w:type="fixed"/>
        <w:tblCellMar>
          <w:left w:w="0" w:type="dxa"/>
          <w:right w:w="0" w:type="dxa"/>
        </w:tblCellMar>
        <w:tblLook w:val="04A0" w:firstRow="1" w:lastRow="0" w:firstColumn="1" w:lastColumn="0" w:noHBand="0" w:noVBand="1"/>
      </w:tblPr>
      <w:tblGrid>
        <w:gridCol w:w="1919"/>
        <w:gridCol w:w="2604"/>
        <w:gridCol w:w="1200"/>
        <w:gridCol w:w="2493"/>
        <w:gridCol w:w="1108"/>
        <w:gridCol w:w="1141"/>
      </w:tblGrid>
      <w:tr w:rsidR="00C523DB" w:rsidRPr="008030B7" w14:paraId="7F8AAD73" w14:textId="77777777" w:rsidTr="00C30C7E">
        <w:trPr>
          <w:jc w:val="center"/>
        </w:trPr>
        <w:tc>
          <w:tcPr>
            <w:tcW w:w="1871" w:type="dxa"/>
            <w:tcBorders>
              <w:top w:val="single" w:sz="8" w:space="0" w:color="auto"/>
              <w:left w:val="nil"/>
              <w:bottom w:val="single" w:sz="4" w:space="0" w:color="auto"/>
              <w:right w:val="nil"/>
              <w:tl2br w:val="nil"/>
              <w:tr2bl w:val="nil"/>
            </w:tcBorders>
            <w:shd w:val="clear" w:color="auto" w:fill="auto"/>
            <w:noWrap/>
            <w:vAlign w:val="center"/>
            <w:hideMark/>
          </w:tcPr>
          <w:p w14:paraId="2A89B6F7" w14:textId="77777777" w:rsidR="00C523DB" w:rsidRPr="008030B7" w:rsidRDefault="00C523DB" w:rsidP="00C30C7E">
            <w:pPr>
              <w:autoSpaceDE w:val="0"/>
              <w:autoSpaceDN w:val="0"/>
              <w:adjustRightInd w:val="0"/>
              <w:snapToGrid w:val="0"/>
              <w:spacing w:line="240" w:lineRule="auto"/>
              <w:jc w:val="center"/>
              <w:rPr>
                <w:rFonts w:eastAsia="Times New Roman"/>
                <w:b/>
                <w:bCs/>
                <w:snapToGrid w:val="0"/>
                <w:sz w:val="18"/>
              </w:rPr>
            </w:pPr>
            <w:r w:rsidRPr="008030B7">
              <w:rPr>
                <w:rFonts w:eastAsia="Times New Roman"/>
                <w:b/>
                <w:bCs/>
                <w:snapToGrid w:val="0"/>
                <w:sz w:val="18"/>
              </w:rPr>
              <w:t>Alpha 480</w:t>
            </w:r>
          </w:p>
        </w:tc>
        <w:tc>
          <w:tcPr>
            <w:tcW w:w="2539" w:type="dxa"/>
            <w:tcBorders>
              <w:top w:val="single" w:sz="8" w:space="0" w:color="auto"/>
              <w:left w:val="nil"/>
              <w:bottom w:val="single" w:sz="4" w:space="0" w:color="auto"/>
              <w:right w:val="nil"/>
              <w:tl2br w:val="nil"/>
              <w:tr2bl w:val="nil"/>
            </w:tcBorders>
            <w:shd w:val="clear" w:color="auto" w:fill="auto"/>
            <w:noWrap/>
            <w:vAlign w:val="center"/>
            <w:hideMark/>
          </w:tcPr>
          <w:p w14:paraId="003CE8FE" w14:textId="77777777" w:rsidR="00C523DB" w:rsidRPr="008030B7" w:rsidRDefault="00C523DB" w:rsidP="00C30C7E">
            <w:pPr>
              <w:autoSpaceDE w:val="0"/>
              <w:autoSpaceDN w:val="0"/>
              <w:adjustRightInd w:val="0"/>
              <w:snapToGrid w:val="0"/>
              <w:spacing w:line="240" w:lineRule="auto"/>
              <w:jc w:val="center"/>
              <w:rPr>
                <w:rFonts w:eastAsia="Times New Roman"/>
                <w:b/>
                <w:bCs/>
                <w:snapToGrid w:val="0"/>
                <w:sz w:val="18"/>
              </w:rPr>
            </w:pPr>
          </w:p>
        </w:tc>
        <w:tc>
          <w:tcPr>
            <w:tcW w:w="1170" w:type="dxa"/>
            <w:tcBorders>
              <w:top w:val="single" w:sz="8" w:space="0" w:color="auto"/>
              <w:left w:val="nil"/>
              <w:bottom w:val="single" w:sz="4" w:space="0" w:color="auto"/>
              <w:right w:val="nil"/>
              <w:tl2br w:val="nil"/>
              <w:tr2bl w:val="nil"/>
            </w:tcBorders>
            <w:shd w:val="clear" w:color="auto" w:fill="auto"/>
            <w:noWrap/>
            <w:vAlign w:val="center"/>
            <w:hideMark/>
          </w:tcPr>
          <w:p w14:paraId="3BC301C9" w14:textId="77777777" w:rsidR="00C523DB" w:rsidRPr="008030B7" w:rsidRDefault="00C523DB" w:rsidP="00C30C7E">
            <w:pPr>
              <w:autoSpaceDE w:val="0"/>
              <w:autoSpaceDN w:val="0"/>
              <w:adjustRightInd w:val="0"/>
              <w:snapToGrid w:val="0"/>
              <w:spacing w:line="240" w:lineRule="auto"/>
              <w:jc w:val="center"/>
              <w:rPr>
                <w:rFonts w:eastAsia="Times New Roman"/>
                <w:b/>
                <w:bCs/>
                <w:snapToGrid w:val="0"/>
                <w:sz w:val="18"/>
              </w:rPr>
            </w:pPr>
          </w:p>
        </w:tc>
        <w:tc>
          <w:tcPr>
            <w:tcW w:w="2430" w:type="dxa"/>
            <w:tcBorders>
              <w:top w:val="single" w:sz="8" w:space="0" w:color="auto"/>
              <w:left w:val="nil"/>
              <w:bottom w:val="single" w:sz="4" w:space="0" w:color="auto"/>
              <w:right w:val="nil"/>
              <w:tl2br w:val="nil"/>
              <w:tr2bl w:val="nil"/>
            </w:tcBorders>
            <w:shd w:val="clear" w:color="auto" w:fill="auto"/>
            <w:noWrap/>
            <w:vAlign w:val="center"/>
            <w:hideMark/>
          </w:tcPr>
          <w:p w14:paraId="432847A0" w14:textId="77777777" w:rsidR="00C523DB" w:rsidRPr="008030B7" w:rsidRDefault="00C523DB" w:rsidP="00C30C7E">
            <w:pPr>
              <w:autoSpaceDE w:val="0"/>
              <w:autoSpaceDN w:val="0"/>
              <w:adjustRightInd w:val="0"/>
              <w:snapToGrid w:val="0"/>
              <w:spacing w:line="240" w:lineRule="auto"/>
              <w:jc w:val="center"/>
              <w:rPr>
                <w:rFonts w:eastAsia="Times New Roman"/>
                <w:b/>
                <w:bCs/>
                <w:snapToGrid w:val="0"/>
                <w:sz w:val="18"/>
              </w:rPr>
            </w:pPr>
          </w:p>
        </w:tc>
        <w:tc>
          <w:tcPr>
            <w:tcW w:w="1080" w:type="dxa"/>
            <w:tcBorders>
              <w:top w:val="single" w:sz="8" w:space="0" w:color="auto"/>
              <w:left w:val="nil"/>
              <w:bottom w:val="single" w:sz="4" w:space="0" w:color="auto"/>
              <w:right w:val="nil"/>
              <w:tl2br w:val="nil"/>
              <w:tr2bl w:val="nil"/>
            </w:tcBorders>
            <w:shd w:val="clear" w:color="auto" w:fill="auto"/>
            <w:noWrap/>
            <w:vAlign w:val="center"/>
            <w:hideMark/>
          </w:tcPr>
          <w:p w14:paraId="7B50918C" w14:textId="77777777" w:rsidR="00C523DB" w:rsidRPr="008030B7" w:rsidRDefault="00C523DB" w:rsidP="00C30C7E">
            <w:pPr>
              <w:autoSpaceDE w:val="0"/>
              <w:autoSpaceDN w:val="0"/>
              <w:adjustRightInd w:val="0"/>
              <w:snapToGrid w:val="0"/>
              <w:spacing w:line="240" w:lineRule="auto"/>
              <w:jc w:val="center"/>
              <w:rPr>
                <w:rFonts w:eastAsia="Times New Roman"/>
                <w:b/>
                <w:bCs/>
                <w:snapToGrid w:val="0"/>
                <w:sz w:val="18"/>
              </w:rPr>
            </w:pPr>
          </w:p>
        </w:tc>
        <w:tc>
          <w:tcPr>
            <w:tcW w:w="1112" w:type="dxa"/>
            <w:tcBorders>
              <w:top w:val="single" w:sz="8" w:space="0" w:color="auto"/>
              <w:left w:val="nil"/>
              <w:bottom w:val="single" w:sz="4" w:space="0" w:color="auto"/>
              <w:right w:val="nil"/>
              <w:tl2br w:val="nil"/>
              <w:tr2bl w:val="nil"/>
            </w:tcBorders>
            <w:shd w:val="clear" w:color="auto" w:fill="auto"/>
            <w:noWrap/>
            <w:vAlign w:val="center"/>
            <w:hideMark/>
          </w:tcPr>
          <w:p w14:paraId="5CECB28D" w14:textId="77777777" w:rsidR="00C523DB" w:rsidRPr="008030B7" w:rsidRDefault="00C523DB" w:rsidP="00C30C7E">
            <w:pPr>
              <w:autoSpaceDE w:val="0"/>
              <w:autoSpaceDN w:val="0"/>
              <w:adjustRightInd w:val="0"/>
              <w:snapToGrid w:val="0"/>
              <w:spacing w:line="240" w:lineRule="auto"/>
              <w:jc w:val="center"/>
              <w:rPr>
                <w:rFonts w:eastAsia="Times New Roman"/>
                <w:b/>
                <w:bCs/>
                <w:snapToGrid w:val="0"/>
                <w:sz w:val="18"/>
              </w:rPr>
            </w:pPr>
          </w:p>
        </w:tc>
      </w:tr>
      <w:tr w:rsidR="00C523DB" w:rsidRPr="008030B7" w14:paraId="18E7D4EC" w14:textId="77777777" w:rsidTr="00C30C7E">
        <w:trPr>
          <w:jc w:val="center"/>
        </w:trPr>
        <w:tc>
          <w:tcPr>
            <w:tcW w:w="1871" w:type="dxa"/>
            <w:shd w:val="clear" w:color="auto" w:fill="auto"/>
            <w:noWrap/>
            <w:vAlign w:val="center"/>
            <w:hideMark/>
          </w:tcPr>
          <w:p w14:paraId="062D1A01" w14:textId="77777777" w:rsidR="00C523DB" w:rsidRPr="008030B7" w:rsidRDefault="00C523DB" w:rsidP="00C30C7E">
            <w:pPr>
              <w:autoSpaceDE w:val="0"/>
              <w:autoSpaceDN w:val="0"/>
              <w:adjustRightInd w:val="0"/>
              <w:snapToGrid w:val="0"/>
              <w:spacing w:line="240" w:lineRule="auto"/>
              <w:jc w:val="center"/>
              <w:rPr>
                <w:b/>
                <w:bCs/>
                <w:sz w:val="18"/>
              </w:rPr>
            </w:pPr>
            <w:r w:rsidRPr="008030B7">
              <w:rPr>
                <w:b/>
                <w:bCs/>
                <w:sz w:val="18"/>
              </w:rPr>
              <w:t>Variable</w:t>
            </w:r>
          </w:p>
        </w:tc>
        <w:tc>
          <w:tcPr>
            <w:tcW w:w="2539" w:type="dxa"/>
            <w:shd w:val="clear" w:color="auto" w:fill="auto"/>
            <w:noWrap/>
            <w:vAlign w:val="center"/>
            <w:hideMark/>
          </w:tcPr>
          <w:p w14:paraId="0B4B4A58" w14:textId="77777777" w:rsidR="00C523DB" w:rsidRPr="008030B7" w:rsidRDefault="00C523DB" w:rsidP="00C30C7E">
            <w:pPr>
              <w:autoSpaceDE w:val="0"/>
              <w:autoSpaceDN w:val="0"/>
              <w:adjustRightInd w:val="0"/>
              <w:snapToGrid w:val="0"/>
              <w:spacing w:line="240" w:lineRule="auto"/>
              <w:jc w:val="center"/>
              <w:rPr>
                <w:b/>
                <w:bCs/>
                <w:sz w:val="18"/>
              </w:rPr>
            </w:pPr>
            <w:r w:rsidRPr="008030B7">
              <w:rPr>
                <w:b/>
                <w:bCs/>
                <w:sz w:val="18"/>
              </w:rPr>
              <w:t>Interacts with</w:t>
            </w:r>
          </w:p>
        </w:tc>
        <w:tc>
          <w:tcPr>
            <w:tcW w:w="1170" w:type="dxa"/>
            <w:shd w:val="clear" w:color="auto" w:fill="auto"/>
            <w:noWrap/>
            <w:vAlign w:val="center"/>
            <w:hideMark/>
          </w:tcPr>
          <w:p w14:paraId="626FCB5D" w14:textId="77777777" w:rsidR="00C523DB" w:rsidRPr="008030B7" w:rsidRDefault="00C523DB" w:rsidP="00C30C7E">
            <w:pPr>
              <w:autoSpaceDE w:val="0"/>
              <w:autoSpaceDN w:val="0"/>
              <w:adjustRightInd w:val="0"/>
              <w:snapToGrid w:val="0"/>
              <w:spacing w:line="240" w:lineRule="auto"/>
              <w:jc w:val="center"/>
              <w:rPr>
                <w:b/>
                <w:bCs/>
                <w:sz w:val="18"/>
              </w:rPr>
            </w:pPr>
            <w:r w:rsidRPr="008030B7">
              <w:rPr>
                <w:b/>
                <w:bCs/>
                <w:sz w:val="18"/>
              </w:rPr>
              <w:t>n times</w:t>
            </w:r>
          </w:p>
        </w:tc>
        <w:tc>
          <w:tcPr>
            <w:tcW w:w="2430" w:type="dxa"/>
            <w:shd w:val="clear" w:color="auto" w:fill="auto"/>
            <w:noWrap/>
            <w:vAlign w:val="center"/>
            <w:hideMark/>
          </w:tcPr>
          <w:p w14:paraId="75D98DDE" w14:textId="77777777" w:rsidR="00C523DB" w:rsidRPr="008030B7" w:rsidRDefault="00C523DB" w:rsidP="00C30C7E">
            <w:pPr>
              <w:autoSpaceDE w:val="0"/>
              <w:autoSpaceDN w:val="0"/>
              <w:adjustRightInd w:val="0"/>
              <w:snapToGrid w:val="0"/>
              <w:spacing w:line="240" w:lineRule="auto"/>
              <w:jc w:val="center"/>
              <w:rPr>
                <w:b/>
                <w:bCs/>
                <w:sz w:val="18"/>
              </w:rPr>
            </w:pPr>
            <w:r w:rsidRPr="008030B7">
              <w:rPr>
                <w:b/>
                <w:bCs/>
                <w:sz w:val="18"/>
              </w:rPr>
              <w:t>Years after DG</w:t>
            </w:r>
          </w:p>
        </w:tc>
        <w:tc>
          <w:tcPr>
            <w:tcW w:w="1080" w:type="dxa"/>
            <w:shd w:val="clear" w:color="auto" w:fill="auto"/>
            <w:noWrap/>
            <w:vAlign w:val="center"/>
            <w:hideMark/>
          </w:tcPr>
          <w:p w14:paraId="36246ABF" w14:textId="77777777" w:rsidR="00C523DB" w:rsidRPr="008030B7" w:rsidRDefault="00C523DB" w:rsidP="00C30C7E">
            <w:pPr>
              <w:autoSpaceDE w:val="0"/>
              <w:autoSpaceDN w:val="0"/>
              <w:adjustRightInd w:val="0"/>
              <w:snapToGrid w:val="0"/>
              <w:spacing w:line="240" w:lineRule="auto"/>
              <w:jc w:val="center"/>
              <w:rPr>
                <w:b/>
                <w:bCs/>
                <w:sz w:val="18"/>
              </w:rPr>
            </w:pPr>
            <w:r w:rsidRPr="008030B7">
              <w:rPr>
                <w:b/>
                <w:bCs/>
                <w:sz w:val="18"/>
              </w:rPr>
              <w:t>total</w:t>
            </w:r>
          </w:p>
        </w:tc>
        <w:tc>
          <w:tcPr>
            <w:tcW w:w="1112" w:type="dxa"/>
            <w:shd w:val="clear" w:color="auto" w:fill="auto"/>
            <w:noWrap/>
            <w:vAlign w:val="center"/>
            <w:hideMark/>
          </w:tcPr>
          <w:p w14:paraId="2E1FE6D9" w14:textId="77777777" w:rsidR="00C523DB" w:rsidRPr="008030B7" w:rsidRDefault="00C523DB" w:rsidP="00C30C7E">
            <w:pPr>
              <w:autoSpaceDE w:val="0"/>
              <w:autoSpaceDN w:val="0"/>
              <w:adjustRightInd w:val="0"/>
              <w:snapToGrid w:val="0"/>
              <w:spacing w:line="240" w:lineRule="auto"/>
              <w:jc w:val="center"/>
              <w:rPr>
                <w:b/>
                <w:bCs/>
                <w:sz w:val="18"/>
              </w:rPr>
            </w:pPr>
            <w:r w:rsidRPr="008030B7">
              <w:rPr>
                <w:b/>
                <w:bCs/>
                <w:sz w:val="18"/>
              </w:rPr>
              <w:t>%</w:t>
            </w:r>
          </w:p>
        </w:tc>
      </w:tr>
      <w:tr w:rsidR="00C523DB" w:rsidRPr="008030B7" w14:paraId="05CF091D" w14:textId="77777777" w:rsidTr="00C30C7E">
        <w:trPr>
          <w:jc w:val="center"/>
        </w:trPr>
        <w:tc>
          <w:tcPr>
            <w:tcW w:w="1871" w:type="dxa"/>
            <w:shd w:val="clear" w:color="auto" w:fill="auto"/>
            <w:noWrap/>
            <w:vAlign w:val="center"/>
            <w:hideMark/>
          </w:tcPr>
          <w:p w14:paraId="10E01D2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00CB3C96"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n-TNM</w:t>
            </w:r>
          </w:p>
        </w:tc>
        <w:tc>
          <w:tcPr>
            <w:tcW w:w="1170" w:type="dxa"/>
            <w:shd w:val="clear" w:color="auto" w:fill="auto"/>
            <w:noWrap/>
            <w:vAlign w:val="center"/>
            <w:hideMark/>
          </w:tcPr>
          <w:p w14:paraId="0FDFEAB0"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6</w:t>
            </w:r>
          </w:p>
        </w:tc>
        <w:tc>
          <w:tcPr>
            <w:tcW w:w="2430" w:type="dxa"/>
            <w:shd w:val="clear" w:color="auto" w:fill="auto"/>
            <w:noWrap/>
            <w:vAlign w:val="center"/>
            <w:hideMark/>
          </w:tcPr>
          <w:p w14:paraId="1C3B0B27"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5, 5, 5, 10, 10, 10</w:t>
            </w:r>
          </w:p>
        </w:tc>
        <w:tc>
          <w:tcPr>
            <w:tcW w:w="1080" w:type="dxa"/>
            <w:shd w:val="clear" w:color="auto" w:fill="auto"/>
            <w:noWrap/>
            <w:vAlign w:val="center"/>
            <w:hideMark/>
          </w:tcPr>
          <w:p w14:paraId="20279267"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19</w:t>
            </w:r>
          </w:p>
        </w:tc>
        <w:tc>
          <w:tcPr>
            <w:tcW w:w="1112" w:type="dxa"/>
            <w:shd w:val="clear" w:color="auto" w:fill="auto"/>
            <w:noWrap/>
            <w:vAlign w:val="center"/>
            <w:hideMark/>
          </w:tcPr>
          <w:p w14:paraId="2928303B"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31.58%</w:t>
            </w:r>
          </w:p>
        </w:tc>
      </w:tr>
      <w:tr w:rsidR="00C523DB" w:rsidRPr="008030B7" w14:paraId="52E46D80" w14:textId="77777777" w:rsidTr="00C30C7E">
        <w:trPr>
          <w:jc w:val="center"/>
        </w:trPr>
        <w:tc>
          <w:tcPr>
            <w:tcW w:w="1871" w:type="dxa"/>
            <w:shd w:val="clear" w:color="auto" w:fill="auto"/>
            <w:noWrap/>
            <w:vAlign w:val="center"/>
            <w:hideMark/>
          </w:tcPr>
          <w:p w14:paraId="729D45CE"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168BF519"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Surgical Margins</w:t>
            </w:r>
          </w:p>
        </w:tc>
        <w:tc>
          <w:tcPr>
            <w:tcW w:w="1170" w:type="dxa"/>
            <w:shd w:val="clear" w:color="auto" w:fill="auto"/>
            <w:noWrap/>
            <w:vAlign w:val="center"/>
            <w:hideMark/>
          </w:tcPr>
          <w:p w14:paraId="124688B1"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3</w:t>
            </w:r>
          </w:p>
        </w:tc>
        <w:tc>
          <w:tcPr>
            <w:tcW w:w="2430" w:type="dxa"/>
            <w:shd w:val="clear" w:color="auto" w:fill="auto"/>
            <w:noWrap/>
            <w:vAlign w:val="center"/>
            <w:hideMark/>
          </w:tcPr>
          <w:p w14:paraId="36F6A227"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5, 5, 10</w:t>
            </w:r>
          </w:p>
        </w:tc>
        <w:tc>
          <w:tcPr>
            <w:tcW w:w="1080" w:type="dxa"/>
            <w:shd w:val="clear" w:color="auto" w:fill="auto"/>
            <w:noWrap/>
            <w:vAlign w:val="center"/>
            <w:hideMark/>
          </w:tcPr>
          <w:p w14:paraId="2EB78052"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19</w:t>
            </w:r>
          </w:p>
        </w:tc>
        <w:tc>
          <w:tcPr>
            <w:tcW w:w="1112" w:type="dxa"/>
            <w:shd w:val="clear" w:color="auto" w:fill="auto"/>
            <w:noWrap/>
            <w:vAlign w:val="center"/>
            <w:hideMark/>
          </w:tcPr>
          <w:p w14:paraId="50C28E93"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15.79%</w:t>
            </w:r>
          </w:p>
        </w:tc>
      </w:tr>
      <w:tr w:rsidR="00C523DB" w:rsidRPr="008030B7" w14:paraId="04CAB162" w14:textId="77777777" w:rsidTr="00C30C7E">
        <w:trPr>
          <w:jc w:val="center"/>
        </w:trPr>
        <w:tc>
          <w:tcPr>
            <w:tcW w:w="1871" w:type="dxa"/>
            <w:shd w:val="clear" w:color="auto" w:fill="auto"/>
            <w:noWrap/>
            <w:vAlign w:val="center"/>
            <w:hideMark/>
          </w:tcPr>
          <w:p w14:paraId="2049A80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44BF2CC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w:t>
            </w:r>
          </w:p>
        </w:tc>
        <w:tc>
          <w:tcPr>
            <w:tcW w:w="1170" w:type="dxa"/>
            <w:shd w:val="clear" w:color="auto" w:fill="auto"/>
            <w:noWrap/>
            <w:vAlign w:val="center"/>
            <w:hideMark/>
          </w:tcPr>
          <w:p w14:paraId="7525457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3</w:t>
            </w:r>
          </w:p>
        </w:tc>
        <w:tc>
          <w:tcPr>
            <w:tcW w:w="2430" w:type="dxa"/>
            <w:shd w:val="clear" w:color="auto" w:fill="auto"/>
            <w:noWrap/>
            <w:vAlign w:val="center"/>
            <w:hideMark/>
          </w:tcPr>
          <w:p w14:paraId="31E63C59"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5, 10, 15</w:t>
            </w:r>
          </w:p>
        </w:tc>
        <w:tc>
          <w:tcPr>
            <w:tcW w:w="1080" w:type="dxa"/>
            <w:shd w:val="clear" w:color="auto" w:fill="auto"/>
            <w:noWrap/>
            <w:vAlign w:val="center"/>
            <w:hideMark/>
          </w:tcPr>
          <w:p w14:paraId="68A5E7A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19</w:t>
            </w:r>
          </w:p>
        </w:tc>
        <w:tc>
          <w:tcPr>
            <w:tcW w:w="1112" w:type="dxa"/>
            <w:shd w:val="clear" w:color="auto" w:fill="auto"/>
            <w:noWrap/>
            <w:vAlign w:val="center"/>
            <w:hideMark/>
          </w:tcPr>
          <w:p w14:paraId="3FB45918"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15.79%</w:t>
            </w:r>
          </w:p>
        </w:tc>
      </w:tr>
      <w:tr w:rsidR="00C523DB" w:rsidRPr="008030B7" w14:paraId="4074E378" w14:textId="77777777" w:rsidTr="00C30C7E">
        <w:trPr>
          <w:jc w:val="center"/>
        </w:trPr>
        <w:tc>
          <w:tcPr>
            <w:tcW w:w="1871" w:type="dxa"/>
            <w:shd w:val="clear" w:color="auto" w:fill="auto"/>
            <w:noWrap/>
            <w:vAlign w:val="center"/>
            <w:hideMark/>
          </w:tcPr>
          <w:p w14:paraId="6F03B0E6"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7BA65F8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Size</w:t>
            </w:r>
          </w:p>
        </w:tc>
        <w:tc>
          <w:tcPr>
            <w:tcW w:w="1170" w:type="dxa"/>
            <w:shd w:val="clear" w:color="auto" w:fill="auto"/>
            <w:noWrap/>
            <w:vAlign w:val="center"/>
            <w:hideMark/>
          </w:tcPr>
          <w:p w14:paraId="38AB1D7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17959E2B"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w:t>
            </w:r>
          </w:p>
        </w:tc>
        <w:tc>
          <w:tcPr>
            <w:tcW w:w="1080" w:type="dxa"/>
            <w:shd w:val="clear" w:color="auto" w:fill="auto"/>
            <w:noWrap/>
            <w:vAlign w:val="center"/>
            <w:hideMark/>
          </w:tcPr>
          <w:p w14:paraId="61E1A5D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19</w:t>
            </w:r>
          </w:p>
        </w:tc>
        <w:tc>
          <w:tcPr>
            <w:tcW w:w="1112" w:type="dxa"/>
            <w:shd w:val="clear" w:color="auto" w:fill="auto"/>
            <w:noWrap/>
            <w:vAlign w:val="center"/>
            <w:hideMark/>
          </w:tcPr>
          <w:p w14:paraId="28A44196"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5.26%</w:t>
            </w:r>
          </w:p>
        </w:tc>
      </w:tr>
      <w:tr w:rsidR="00C523DB" w:rsidRPr="008030B7" w14:paraId="1FBA1163" w14:textId="77777777" w:rsidTr="00C30C7E">
        <w:trPr>
          <w:jc w:val="center"/>
        </w:trPr>
        <w:tc>
          <w:tcPr>
            <w:tcW w:w="1871" w:type="dxa"/>
            <w:shd w:val="clear" w:color="auto" w:fill="auto"/>
            <w:noWrap/>
            <w:vAlign w:val="center"/>
            <w:hideMark/>
          </w:tcPr>
          <w:p w14:paraId="5F475379"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4E5A43D7"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Smoking</w:t>
            </w:r>
          </w:p>
        </w:tc>
        <w:tc>
          <w:tcPr>
            <w:tcW w:w="1170" w:type="dxa"/>
            <w:shd w:val="clear" w:color="auto" w:fill="auto"/>
            <w:noWrap/>
            <w:vAlign w:val="center"/>
            <w:hideMark/>
          </w:tcPr>
          <w:p w14:paraId="77E964B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4FCAE4D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w:t>
            </w:r>
          </w:p>
        </w:tc>
        <w:tc>
          <w:tcPr>
            <w:tcW w:w="1080" w:type="dxa"/>
            <w:shd w:val="clear" w:color="auto" w:fill="auto"/>
            <w:noWrap/>
            <w:vAlign w:val="center"/>
            <w:hideMark/>
          </w:tcPr>
          <w:p w14:paraId="35B9732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19</w:t>
            </w:r>
          </w:p>
        </w:tc>
        <w:tc>
          <w:tcPr>
            <w:tcW w:w="1112" w:type="dxa"/>
            <w:shd w:val="clear" w:color="auto" w:fill="auto"/>
            <w:noWrap/>
            <w:vAlign w:val="center"/>
            <w:hideMark/>
          </w:tcPr>
          <w:p w14:paraId="26838CB7"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5.26%</w:t>
            </w:r>
          </w:p>
        </w:tc>
      </w:tr>
      <w:tr w:rsidR="00C523DB" w:rsidRPr="008030B7" w14:paraId="6BF5A382" w14:textId="77777777" w:rsidTr="00C30C7E">
        <w:trPr>
          <w:jc w:val="center"/>
        </w:trPr>
        <w:tc>
          <w:tcPr>
            <w:tcW w:w="1871" w:type="dxa"/>
            <w:shd w:val="clear" w:color="auto" w:fill="auto"/>
            <w:noWrap/>
            <w:vAlign w:val="center"/>
            <w:hideMark/>
          </w:tcPr>
          <w:p w14:paraId="4039D2B0"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05548DF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Family History</w:t>
            </w:r>
          </w:p>
        </w:tc>
        <w:tc>
          <w:tcPr>
            <w:tcW w:w="1170" w:type="dxa"/>
            <w:shd w:val="clear" w:color="auto" w:fill="auto"/>
            <w:noWrap/>
            <w:vAlign w:val="center"/>
            <w:hideMark/>
          </w:tcPr>
          <w:p w14:paraId="17D72961"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345B3040"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10</w:t>
            </w:r>
          </w:p>
        </w:tc>
        <w:tc>
          <w:tcPr>
            <w:tcW w:w="1080" w:type="dxa"/>
            <w:shd w:val="clear" w:color="auto" w:fill="auto"/>
            <w:noWrap/>
            <w:vAlign w:val="center"/>
            <w:hideMark/>
          </w:tcPr>
          <w:p w14:paraId="2956E211"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19</w:t>
            </w:r>
          </w:p>
        </w:tc>
        <w:tc>
          <w:tcPr>
            <w:tcW w:w="1112" w:type="dxa"/>
            <w:shd w:val="clear" w:color="auto" w:fill="auto"/>
            <w:noWrap/>
            <w:vAlign w:val="center"/>
            <w:hideMark/>
          </w:tcPr>
          <w:p w14:paraId="052B5F5A"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5.26%</w:t>
            </w:r>
          </w:p>
        </w:tc>
      </w:tr>
      <w:tr w:rsidR="00C523DB" w:rsidRPr="008030B7" w14:paraId="6E9EA70B" w14:textId="77777777" w:rsidTr="00C30C7E">
        <w:trPr>
          <w:jc w:val="center"/>
        </w:trPr>
        <w:tc>
          <w:tcPr>
            <w:tcW w:w="1871" w:type="dxa"/>
            <w:shd w:val="clear" w:color="auto" w:fill="auto"/>
            <w:noWrap/>
            <w:vAlign w:val="center"/>
            <w:hideMark/>
          </w:tcPr>
          <w:p w14:paraId="498EABA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015D435A"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LN Positive/Status</w:t>
            </w:r>
          </w:p>
        </w:tc>
        <w:tc>
          <w:tcPr>
            <w:tcW w:w="1170" w:type="dxa"/>
            <w:shd w:val="clear" w:color="auto" w:fill="auto"/>
            <w:noWrap/>
            <w:vAlign w:val="center"/>
            <w:hideMark/>
          </w:tcPr>
          <w:p w14:paraId="71ED80F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3F78DF6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10</w:t>
            </w:r>
          </w:p>
        </w:tc>
        <w:tc>
          <w:tcPr>
            <w:tcW w:w="1080" w:type="dxa"/>
            <w:shd w:val="clear" w:color="auto" w:fill="auto"/>
            <w:noWrap/>
            <w:vAlign w:val="center"/>
            <w:hideMark/>
          </w:tcPr>
          <w:p w14:paraId="1B1EE11D"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19</w:t>
            </w:r>
          </w:p>
        </w:tc>
        <w:tc>
          <w:tcPr>
            <w:tcW w:w="1112" w:type="dxa"/>
            <w:shd w:val="clear" w:color="auto" w:fill="auto"/>
            <w:noWrap/>
            <w:vAlign w:val="center"/>
            <w:hideMark/>
          </w:tcPr>
          <w:p w14:paraId="0AAECA97"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5.26%</w:t>
            </w:r>
          </w:p>
        </w:tc>
      </w:tr>
      <w:tr w:rsidR="00C523DB" w:rsidRPr="008030B7" w14:paraId="6F0816E0" w14:textId="77777777" w:rsidTr="00C30C7E">
        <w:trPr>
          <w:jc w:val="center"/>
        </w:trPr>
        <w:tc>
          <w:tcPr>
            <w:tcW w:w="1871" w:type="dxa"/>
            <w:shd w:val="clear" w:color="auto" w:fill="auto"/>
            <w:noWrap/>
            <w:vAlign w:val="center"/>
            <w:hideMark/>
          </w:tcPr>
          <w:p w14:paraId="577B46E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2F5D1511"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Stage</w:t>
            </w:r>
          </w:p>
        </w:tc>
        <w:tc>
          <w:tcPr>
            <w:tcW w:w="1170" w:type="dxa"/>
            <w:shd w:val="clear" w:color="auto" w:fill="auto"/>
            <w:noWrap/>
            <w:vAlign w:val="center"/>
            <w:hideMark/>
          </w:tcPr>
          <w:p w14:paraId="20FE09A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4CC49199"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10</w:t>
            </w:r>
          </w:p>
        </w:tc>
        <w:tc>
          <w:tcPr>
            <w:tcW w:w="1080" w:type="dxa"/>
            <w:shd w:val="clear" w:color="auto" w:fill="auto"/>
            <w:noWrap/>
            <w:vAlign w:val="center"/>
            <w:hideMark/>
          </w:tcPr>
          <w:p w14:paraId="2C127D30"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19</w:t>
            </w:r>
          </w:p>
        </w:tc>
        <w:tc>
          <w:tcPr>
            <w:tcW w:w="1112" w:type="dxa"/>
            <w:shd w:val="clear" w:color="auto" w:fill="auto"/>
            <w:noWrap/>
            <w:vAlign w:val="center"/>
            <w:hideMark/>
          </w:tcPr>
          <w:p w14:paraId="5C5975C6"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5.26%</w:t>
            </w:r>
          </w:p>
        </w:tc>
      </w:tr>
      <w:tr w:rsidR="00C523DB" w:rsidRPr="008030B7" w14:paraId="31C00404" w14:textId="77777777" w:rsidTr="00C30C7E">
        <w:trPr>
          <w:jc w:val="center"/>
        </w:trPr>
        <w:tc>
          <w:tcPr>
            <w:tcW w:w="1871" w:type="dxa"/>
            <w:shd w:val="clear" w:color="auto" w:fill="auto"/>
            <w:noWrap/>
            <w:vAlign w:val="center"/>
            <w:hideMark/>
          </w:tcPr>
          <w:p w14:paraId="2462896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733F3D1D"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DCIS_level</w:t>
            </w:r>
          </w:p>
        </w:tc>
        <w:tc>
          <w:tcPr>
            <w:tcW w:w="1170" w:type="dxa"/>
            <w:shd w:val="clear" w:color="auto" w:fill="auto"/>
            <w:noWrap/>
            <w:vAlign w:val="center"/>
            <w:hideMark/>
          </w:tcPr>
          <w:p w14:paraId="5C1880E9"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331662C1"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10</w:t>
            </w:r>
          </w:p>
        </w:tc>
        <w:tc>
          <w:tcPr>
            <w:tcW w:w="1080" w:type="dxa"/>
            <w:shd w:val="clear" w:color="auto" w:fill="auto"/>
            <w:noWrap/>
            <w:vAlign w:val="center"/>
            <w:hideMark/>
          </w:tcPr>
          <w:p w14:paraId="7CD7667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19</w:t>
            </w:r>
          </w:p>
        </w:tc>
        <w:tc>
          <w:tcPr>
            <w:tcW w:w="1112" w:type="dxa"/>
            <w:shd w:val="clear" w:color="auto" w:fill="auto"/>
            <w:noWrap/>
            <w:vAlign w:val="center"/>
            <w:hideMark/>
          </w:tcPr>
          <w:p w14:paraId="6E82FA0F"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5.26%</w:t>
            </w:r>
          </w:p>
        </w:tc>
      </w:tr>
      <w:tr w:rsidR="00C523DB" w:rsidRPr="008030B7" w14:paraId="64941055" w14:textId="77777777" w:rsidTr="00C30C7E">
        <w:trPr>
          <w:jc w:val="center"/>
        </w:trPr>
        <w:tc>
          <w:tcPr>
            <w:tcW w:w="1871" w:type="dxa"/>
            <w:shd w:val="clear" w:color="auto" w:fill="auto"/>
            <w:noWrap/>
            <w:vAlign w:val="center"/>
            <w:hideMark/>
          </w:tcPr>
          <w:p w14:paraId="2E66DCF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ER</w:t>
            </w:r>
          </w:p>
        </w:tc>
        <w:tc>
          <w:tcPr>
            <w:tcW w:w="2539" w:type="dxa"/>
            <w:shd w:val="clear" w:color="auto" w:fill="auto"/>
            <w:noWrap/>
            <w:vAlign w:val="center"/>
            <w:hideMark/>
          </w:tcPr>
          <w:p w14:paraId="3B374BC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Age at DG</w:t>
            </w:r>
          </w:p>
        </w:tc>
        <w:tc>
          <w:tcPr>
            <w:tcW w:w="1170" w:type="dxa"/>
            <w:shd w:val="clear" w:color="auto" w:fill="auto"/>
            <w:noWrap/>
            <w:vAlign w:val="center"/>
            <w:hideMark/>
          </w:tcPr>
          <w:p w14:paraId="536270D9"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02901C16"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10</w:t>
            </w:r>
          </w:p>
        </w:tc>
        <w:tc>
          <w:tcPr>
            <w:tcW w:w="1080" w:type="dxa"/>
            <w:shd w:val="clear" w:color="auto" w:fill="auto"/>
            <w:noWrap/>
            <w:vAlign w:val="center"/>
            <w:hideMark/>
          </w:tcPr>
          <w:p w14:paraId="6D923701"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19</w:t>
            </w:r>
          </w:p>
        </w:tc>
        <w:tc>
          <w:tcPr>
            <w:tcW w:w="1112" w:type="dxa"/>
            <w:shd w:val="clear" w:color="auto" w:fill="auto"/>
            <w:noWrap/>
            <w:vAlign w:val="center"/>
            <w:hideMark/>
          </w:tcPr>
          <w:p w14:paraId="1D55185B"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5.26%</w:t>
            </w:r>
          </w:p>
        </w:tc>
      </w:tr>
      <w:tr w:rsidR="00C523DB" w:rsidRPr="008030B7" w14:paraId="0989DBCD" w14:textId="77777777" w:rsidTr="00C30C7E">
        <w:trPr>
          <w:jc w:val="center"/>
        </w:trPr>
        <w:tc>
          <w:tcPr>
            <w:tcW w:w="1871" w:type="dxa"/>
            <w:shd w:val="clear" w:color="auto" w:fill="auto"/>
            <w:noWrap/>
            <w:vAlign w:val="center"/>
            <w:hideMark/>
          </w:tcPr>
          <w:p w14:paraId="1F436C57"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TNEG</w:t>
            </w:r>
          </w:p>
        </w:tc>
        <w:tc>
          <w:tcPr>
            <w:tcW w:w="2539" w:type="dxa"/>
            <w:shd w:val="clear" w:color="auto" w:fill="auto"/>
            <w:noWrap/>
            <w:vAlign w:val="center"/>
            <w:hideMark/>
          </w:tcPr>
          <w:p w14:paraId="78A008D0"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n-TNM</w:t>
            </w:r>
          </w:p>
        </w:tc>
        <w:tc>
          <w:tcPr>
            <w:tcW w:w="1170" w:type="dxa"/>
            <w:shd w:val="clear" w:color="auto" w:fill="auto"/>
            <w:noWrap/>
            <w:vAlign w:val="center"/>
            <w:hideMark/>
          </w:tcPr>
          <w:p w14:paraId="2E7F1125"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5BC17C66"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10</w:t>
            </w:r>
          </w:p>
        </w:tc>
        <w:tc>
          <w:tcPr>
            <w:tcW w:w="1080" w:type="dxa"/>
            <w:shd w:val="clear" w:color="auto" w:fill="auto"/>
            <w:noWrap/>
            <w:vAlign w:val="center"/>
            <w:hideMark/>
          </w:tcPr>
          <w:p w14:paraId="28CE4B9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w:t>
            </w:r>
          </w:p>
        </w:tc>
        <w:tc>
          <w:tcPr>
            <w:tcW w:w="1112" w:type="dxa"/>
            <w:shd w:val="clear" w:color="auto" w:fill="auto"/>
            <w:noWrap/>
            <w:vAlign w:val="center"/>
            <w:hideMark/>
          </w:tcPr>
          <w:p w14:paraId="0D36C756"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50.00%</w:t>
            </w:r>
          </w:p>
        </w:tc>
      </w:tr>
      <w:tr w:rsidR="00C523DB" w:rsidRPr="008030B7" w14:paraId="59111C93" w14:textId="77777777" w:rsidTr="00C30C7E">
        <w:trPr>
          <w:jc w:val="center"/>
        </w:trPr>
        <w:tc>
          <w:tcPr>
            <w:tcW w:w="1871" w:type="dxa"/>
            <w:shd w:val="clear" w:color="auto" w:fill="auto"/>
            <w:noWrap/>
            <w:vAlign w:val="center"/>
            <w:hideMark/>
          </w:tcPr>
          <w:p w14:paraId="08C20BBC"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TNEG</w:t>
            </w:r>
          </w:p>
        </w:tc>
        <w:tc>
          <w:tcPr>
            <w:tcW w:w="2539" w:type="dxa"/>
            <w:shd w:val="clear" w:color="auto" w:fill="auto"/>
            <w:noWrap/>
            <w:vAlign w:val="center"/>
            <w:hideMark/>
          </w:tcPr>
          <w:p w14:paraId="1748F0FC"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Surgical Margins</w:t>
            </w:r>
          </w:p>
        </w:tc>
        <w:tc>
          <w:tcPr>
            <w:tcW w:w="1170" w:type="dxa"/>
            <w:shd w:val="clear" w:color="auto" w:fill="auto"/>
            <w:noWrap/>
            <w:vAlign w:val="center"/>
            <w:hideMark/>
          </w:tcPr>
          <w:p w14:paraId="6451A42C"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2B1427C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10</w:t>
            </w:r>
          </w:p>
        </w:tc>
        <w:tc>
          <w:tcPr>
            <w:tcW w:w="1080" w:type="dxa"/>
            <w:shd w:val="clear" w:color="auto" w:fill="auto"/>
            <w:noWrap/>
            <w:vAlign w:val="center"/>
            <w:hideMark/>
          </w:tcPr>
          <w:p w14:paraId="3F4666BD"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w:t>
            </w:r>
          </w:p>
        </w:tc>
        <w:tc>
          <w:tcPr>
            <w:tcW w:w="1112" w:type="dxa"/>
            <w:shd w:val="clear" w:color="auto" w:fill="auto"/>
            <w:noWrap/>
            <w:vAlign w:val="center"/>
            <w:hideMark/>
          </w:tcPr>
          <w:p w14:paraId="0AE04704"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50.00%</w:t>
            </w:r>
          </w:p>
        </w:tc>
      </w:tr>
      <w:tr w:rsidR="00C523DB" w:rsidRPr="008030B7" w14:paraId="6BC78E49" w14:textId="77777777" w:rsidTr="00C30C7E">
        <w:trPr>
          <w:jc w:val="center"/>
        </w:trPr>
        <w:tc>
          <w:tcPr>
            <w:tcW w:w="1871" w:type="dxa"/>
            <w:shd w:val="clear" w:color="auto" w:fill="auto"/>
            <w:noWrap/>
            <w:vAlign w:val="center"/>
            <w:hideMark/>
          </w:tcPr>
          <w:p w14:paraId="00820F1E"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188AB1F7"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Stage</w:t>
            </w:r>
          </w:p>
        </w:tc>
        <w:tc>
          <w:tcPr>
            <w:tcW w:w="1170" w:type="dxa"/>
            <w:shd w:val="clear" w:color="auto" w:fill="auto"/>
            <w:noWrap/>
            <w:vAlign w:val="center"/>
            <w:hideMark/>
          </w:tcPr>
          <w:p w14:paraId="1BDA0FD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w:t>
            </w:r>
          </w:p>
        </w:tc>
        <w:tc>
          <w:tcPr>
            <w:tcW w:w="2430" w:type="dxa"/>
            <w:shd w:val="clear" w:color="auto" w:fill="auto"/>
            <w:noWrap/>
            <w:vAlign w:val="center"/>
            <w:hideMark/>
          </w:tcPr>
          <w:p w14:paraId="179DCE62"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5, 10</w:t>
            </w:r>
          </w:p>
        </w:tc>
        <w:tc>
          <w:tcPr>
            <w:tcW w:w="1080" w:type="dxa"/>
            <w:shd w:val="clear" w:color="auto" w:fill="auto"/>
            <w:noWrap/>
            <w:vAlign w:val="center"/>
            <w:hideMark/>
          </w:tcPr>
          <w:p w14:paraId="1C0354B1"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7</w:t>
            </w:r>
          </w:p>
        </w:tc>
        <w:tc>
          <w:tcPr>
            <w:tcW w:w="1112" w:type="dxa"/>
            <w:shd w:val="clear" w:color="auto" w:fill="auto"/>
            <w:noWrap/>
            <w:vAlign w:val="center"/>
            <w:hideMark/>
          </w:tcPr>
          <w:p w14:paraId="46D4C648"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28.57%</w:t>
            </w:r>
          </w:p>
        </w:tc>
      </w:tr>
      <w:tr w:rsidR="00C523DB" w:rsidRPr="008030B7" w14:paraId="2D970E5E" w14:textId="77777777" w:rsidTr="00C30C7E">
        <w:trPr>
          <w:jc w:val="center"/>
        </w:trPr>
        <w:tc>
          <w:tcPr>
            <w:tcW w:w="1871" w:type="dxa"/>
            <w:shd w:val="clear" w:color="auto" w:fill="auto"/>
            <w:noWrap/>
            <w:vAlign w:val="center"/>
            <w:hideMark/>
          </w:tcPr>
          <w:p w14:paraId="61AA6BAC"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61F187B7"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Surgical Margins</w:t>
            </w:r>
          </w:p>
        </w:tc>
        <w:tc>
          <w:tcPr>
            <w:tcW w:w="1170" w:type="dxa"/>
            <w:shd w:val="clear" w:color="auto" w:fill="auto"/>
            <w:noWrap/>
            <w:vAlign w:val="center"/>
            <w:hideMark/>
          </w:tcPr>
          <w:p w14:paraId="09F0565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4</w:t>
            </w:r>
          </w:p>
        </w:tc>
        <w:tc>
          <w:tcPr>
            <w:tcW w:w="2430" w:type="dxa"/>
            <w:shd w:val="clear" w:color="auto" w:fill="auto"/>
            <w:noWrap/>
            <w:vAlign w:val="center"/>
            <w:hideMark/>
          </w:tcPr>
          <w:p w14:paraId="642D1FCB"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5, 5, 10</w:t>
            </w:r>
          </w:p>
        </w:tc>
        <w:tc>
          <w:tcPr>
            <w:tcW w:w="1080" w:type="dxa"/>
            <w:shd w:val="clear" w:color="auto" w:fill="auto"/>
            <w:noWrap/>
            <w:vAlign w:val="center"/>
            <w:hideMark/>
          </w:tcPr>
          <w:p w14:paraId="3229A6E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7</w:t>
            </w:r>
          </w:p>
        </w:tc>
        <w:tc>
          <w:tcPr>
            <w:tcW w:w="1112" w:type="dxa"/>
            <w:shd w:val="clear" w:color="auto" w:fill="auto"/>
            <w:noWrap/>
            <w:vAlign w:val="center"/>
            <w:hideMark/>
          </w:tcPr>
          <w:p w14:paraId="02F5DFCB"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57.14%</w:t>
            </w:r>
          </w:p>
        </w:tc>
      </w:tr>
      <w:tr w:rsidR="00C523DB" w:rsidRPr="008030B7" w14:paraId="17CDCEBD" w14:textId="77777777" w:rsidTr="00C30C7E">
        <w:trPr>
          <w:jc w:val="center"/>
        </w:trPr>
        <w:tc>
          <w:tcPr>
            <w:tcW w:w="1871" w:type="dxa"/>
            <w:shd w:val="clear" w:color="auto" w:fill="auto"/>
            <w:noWrap/>
            <w:vAlign w:val="center"/>
            <w:hideMark/>
          </w:tcPr>
          <w:p w14:paraId="170EF8A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HER2</w:t>
            </w:r>
          </w:p>
        </w:tc>
        <w:tc>
          <w:tcPr>
            <w:tcW w:w="2539" w:type="dxa"/>
            <w:shd w:val="clear" w:color="auto" w:fill="auto"/>
            <w:noWrap/>
            <w:vAlign w:val="center"/>
            <w:hideMark/>
          </w:tcPr>
          <w:p w14:paraId="3465FA9B"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t-TNM</w:t>
            </w:r>
          </w:p>
        </w:tc>
        <w:tc>
          <w:tcPr>
            <w:tcW w:w="1170" w:type="dxa"/>
            <w:shd w:val="clear" w:color="auto" w:fill="auto"/>
            <w:noWrap/>
            <w:vAlign w:val="center"/>
            <w:hideMark/>
          </w:tcPr>
          <w:p w14:paraId="474BE147"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450E39E2"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w:t>
            </w:r>
          </w:p>
        </w:tc>
        <w:tc>
          <w:tcPr>
            <w:tcW w:w="1080" w:type="dxa"/>
            <w:shd w:val="clear" w:color="auto" w:fill="auto"/>
            <w:noWrap/>
            <w:vAlign w:val="center"/>
            <w:hideMark/>
          </w:tcPr>
          <w:p w14:paraId="4DCF6BD1"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7</w:t>
            </w:r>
          </w:p>
        </w:tc>
        <w:tc>
          <w:tcPr>
            <w:tcW w:w="1112" w:type="dxa"/>
            <w:shd w:val="clear" w:color="auto" w:fill="auto"/>
            <w:noWrap/>
            <w:vAlign w:val="center"/>
            <w:hideMark/>
          </w:tcPr>
          <w:p w14:paraId="29680D2A"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14.29%</w:t>
            </w:r>
          </w:p>
        </w:tc>
      </w:tr>
      <w:tr w:rsidR="00C523DB" w:rsidRPr="008030B7" w14:paraId="474FA338" w14:textId="77777777" w:rsidTr="00C30C7E">
        <w:trPr>
          <w:jc w:val="center"/>
        </w:trPr>
        <w:tc>
          <w:tcPr>
            <w:tcW w:w="1871" w:type="dxa"/>
            <w:shd w:val="clear" w:color="auto" w:fill="auto"/>
            <w:noWrap/>
            <w:vAlign w:val="center"/>
            <w:hideMark/>
          </w:tcPr>
          <w:p w14:paraId="4D80F14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66B497EA"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Stage</w:t>
            </w:r>
          </w:p>
        </w:tc>
        <w:tc>
          <w:tcPr>
            <w:tcW w:w="1170" w:type="dxa"/>
            <w:shd w:val="clear" w:color="auto" w:fill="auto"/>
            <w:noWrap/>
            <w:vAlign w:val="center"/>
            <w:hideMark/>
          </w:tcPr>
          <w:p w14:paraId="3934E086"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6</w:t>
            </w:r>
          </w:p>
        </w:tc>
        <w:tc>
          <w:tcPr>
            <w:tcW w:w="2430" w:type="dxa"/>
            <w:shd w:val="clear" w:color="auto" w:fill="auto"/>
            <w:noWrap/>
            <w:vAlign w:val="center"/>
            <w:hideMark/>
          </w:tcPr>
          <w:p w14:paraId="3C963977"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5, 15, 15, 15, 15, 15</w:t>
            </w:r>
          </w:p>
        </w:tc>
        <w:tc>
          <w:tcPr>
            <w:tcW w:w="1080" w:type="dxa"/>
            <w:shd w:val="clear" w:color="auto" w:fill="auto"/>
            <w:noWrap/>
            <w:vAlign w:val="center"/>
            <w:hideMark/>
          </w:tcPr>
          <w:p w14:paraId="6A275A5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22</w:t>
            </w:r>
          </w:p>
        </w:tc>
        <w:tc>
          <w:tcPr>
            <w:tcW w:w="1112" w:type="dxa"/>
            <w:shd w:val="clear" w:color="auto" w:fill="auto"/>
            <w:noWrap/>
            <w:vAlign w:val="center"/>
            <w:hideMark/>
          </w:tcPr>
          <w:p w14:paraId="02C12907"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27.27%</w:t>
            </w:r>
          </w:p>
        </w:tc>
      </w:tr>
      <w:tr w:rsidR="00C523DB" w:rsidRPr="008030B7" w14:paraId="48249149" w14:textId="77777777" w:rsidTr="00C30C7E">
        <w:trPr>
          <w:jc w:val="center"/>
        </w:trPr>
        <w:tc>
          <w:tcPr>
            <w:tcW w:w="1871" w:type="dxa"/>
            <w:shd w:val="clear" w:color="auto" w:fill="auto"/>
            <w:noWrap/>
            <w:vAlign w:val="center"/>
            <w:hideMark/>
          </w:tcPr>
          <w:p w14:paraId="5535859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0152F86E"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Surgical Margins</w:t>
            </w:r>
          </w:p>
        </w:tc>
        <w:tc>
          <w:tcPr>
            <w:tcW w:w="1170" w:type="dxa"/>
            <w:shd w:val="clear" w:color="auto" w:fill="auto"/>
            <w:noWrap/>
            <w:vAlign w:val="center"/>
            <w:hideMark/>
          </w:tcPr>
          <w:p w14:paraId="67115020"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w:t>
            </w:r>
          </w:p>
        </w:tc>
        <w:tc>
          <w:tcPr>
            <w:tcW w:w="2430" w:type="dxa"/>
            <w:shd w:val="clear" w:color="auto" w:fill="auto"/>
            <w:noWrap/>
            <w:vAlign w:val="center"/>
            <w:hideMark/>
          </w:tcPr>
          <w:p w14:paraId="1E3BD65C"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5, 5</w:t>
            </w:r>
          </w:p>
        </w:tc>
        <w:tc>
          <w:tcPr>
            <w:tcW w:w="1080" w:type="dxa"/>
            <w:shd w:val="clear" w:color="auto" w:fill="auto"/>
            <w:noWrap/>
            <w:vAlign w:val="center"/>
            <w:hideMark/>
          </w:tcPr>
          <w:p w14:paraId="789B5A97"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22</w:t>
            </w:r>
          </w:p>
        </w:tc>
        <w:tc>
          <w:tcPr>
            <w:tcW w:w="1112" w:type="dxa"/>
            <w:shd w:val="clear" w:color="auto" w:fill="auto"/>
            <w:noWrap/>
            <w:vAlign w:val="center"/>
            <w:hideMark/>
          </w:tcPr>
          <w:p w14:paraId="7AEF4485"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9.09%</w:t>
            </w:r>
          </w:p>
        </w:tc>
      </w:tr>
      <w:tr w:rsidR="00C523DB" w:rsidRPr="008030B7" w14:paraId="2D97F128" w14:textId="77777777" w:rsidTr="00C30C7E">
        <w:trPr>
          <w:jc w:val="center"/>
        </w:trPr>
        <w:tc>
          <w:tcPr>
            <w:tcW w:w="1871" w:type="dxa"/>
            <w:shd w:val="clear" w:color="auto" w:fill="auto"/>
            <w:noWrap/>
            <w:vAlign w:val="center"/>
            <w:hideMark/>
          </w:tcPr>
          <w:p w14:paraId="3DE677C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4D8F1551"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ER</w:t>
            </w:r>
          </w:p>
        </w:tc>
        <w:tc>
          <w:tcPr>
            <w:tcW w:w="1170" w:type="dxa"/>
            <w:shd w:val="clear" w:color="auto" w:fill="auto"/>
            <w:noWrap/>
            <w:vAlign w:val="center"/>
            <w:hideMark/>
          </w:tcPr>
          <w:p w14:paraId="0531AB75"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3</w:t>
            </w:r>
          </w:p>
        </w:tc>
        <w:tc>
          <w:tcPr>
            <w:tcW w:w="2430" w:type="dxa"/>
            <w:shd w:val="clear" w:color="auto" w:fill="auto"/>
            <w:noWrap/>
            <w:vAlign w:val="center"/>
            <w:hideMark/>
          </w:tcPr>
          <w:p w14:paraId="5D8B519D"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5, 10, 15</w:t>
            </w:r>
          </w:p>
        </w:tc>
        <w:tc>
          <w:tcPr>
            <w:tcW w:w="1080" w:type="dxa"/>
            <w:shd w:val="clear" w:color="auto" w:fill="auto"/>
            <w:noWrap/>
            <w:vAlign w:val="center"/>
            <w:hideMark/>
          </w:tcPr>
          <w:p w14:paraId="44C6D105"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22</w:t>
            </w:r>
          </w:p>
        </w:tc>
        <w:tc>
          <w:tcPr>
            <w:tcW w:w="1112" w:type="dxa"/>
            <w:shd w:val="clear" w:color="auto" w:fill="auto"/>
            <w:noWrap/>
            <w:vAlign w:val="center"/>
            <w:hideMark/>
          </w:tcPr>
          <w:p w14:paraId="1A4D969E"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13.64%</w:t>
            </w:r>
          </w:p>
        </w:tc>
      </w:tr>
      <w:tr w:rsidR="00C523DB" w:rsidRPr="008030B7" w14:paraId="501D6718" w14:textId="77777777" w:rsidTr="00C30C7E">
        <w:trPr>
          <w:jc w:val="center"/>
        </w:trPr>
        <w:tc>
          <w:tcPr>
            <w:tcW w:w="1871" w:type="dxa"/>
            <w:shd w:val="clear" w:color="auto" w:fill="auto"/>
            <w:noWrap/>
            <w:vAlign w:val="center"/>
            <w:hideMark/>
          </w:tcPr>
          <w:p w14:paraId="390B697E"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05DAD81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n-TNM</w:t>
            </w:r>
          </w:p>
        </w:tc>
        <w:tc>
          <w:tcPr>
            <w:tcW w:w="1170" w:type="dxa"/>
            <w:shd w:val="clear" w:color="auto" w:fill="auto"/>
            <w:noWrap/>
            <w:vAlign w:val="center"/>
            <w:hideMark/>
          </w:tcPr>
          <w:p w14:paraId="37A0077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3</w:t>
            </w:r>
          </w:p>
        </w:tc>
        <w:tc>
          <w:tcPr>
            <w:tcW w:w="2430" w:type="dxa"/>
            <w:shd w:val="clear" w:color="auto" w:fill="auto"/>
            <w:noWrap/>
            <w:vAlign w:val="center"/>
            <w:hideMark/>
          </w:tcPr>
          <w:p w14:paraId="114AA99C"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5, 10, 10</w:t>
            </w:r>
          </w:p>
        </w:tc>
        <w:tc>
          <w:tcPr>
            <w:tcW w:w="1080" w:type="dxa"/>
            <w:shd w:val="clear" w:color="auto" w:fill="auto"/>
            <w:noWrap/>
            <w:vAlign w:val="center"/>
            <w:hideMark/>
          </w:tcPr>
          <w:p w14:paraId="78598F8C"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22</w:t>
            </w:r>
          </w:p>
        </w:tc>
        <w:tc>
          <w:tcPr>
            <w:tcW w:w="1112" w:type="dxa"/>
            <w:shd w:val="clear" w:color="auto" w:fill="auto"/>
            <w:noWrap/>
            <w:vAlign w:val="center"/>
            <w:hideMark/>
          </w:tcPr>
          <w:p w14:paraId="1EE4F1CF"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13.64%</w:t>
            </w:r>
          </w:p>
        </w:tc>
      </w:tr>
      <w:tr w:rsidR="00C523DB" w:rsidRPr="008030B7" w14:paraId="45A68B60" w14:textId="77777777" w:rsidTr="00C30C7E">
        <w:trPr>
          <w:jc w:val="center"/>
        </w:trPr>
        <w:tc>
          <w:tcPr>
            <w:tcW w:w="1871" w:type="dxa"/>
            <w:shd w:val="clear" w:color="auto" w:fill="auto"/>
            <w:noWrap/>
            <w:vAlign w:val="center"/>
            <w:hideMark/>
          </w:tcPr>
          <w:p w14:paraId="1308D5D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550075F1"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Family History</w:t>
            </w:r>
          </w:p>
        </w:tc>
        <w:tc>
          <w:tcPr>
            <w:tcW w:w="1170" w:type="dxa"/>
            <w:shd w:val="clear" w:color="auto" w:fill="auto"/>
            <w:noWrap/>
            <w:vAlign w:val="center"/>
            <w:hideMark/>
          </w:tcPr>
          <w:p w14:paraId="0DB97A6B"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1F9A028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10</w:t>
            </w:r>
          </w:p>
        </w:tc>
        <w:tc>
          <w:tcPr>
            <w:tcW w:w="1080" w:type="dxa"/>
            <w:shd w:val="clear" w:color="auto" w:fill="auto"/>
            <w:noWrap/>
            <w:vAlign w:val="center"/>
            <w:hideMark/>
          </w:tcPr>
          <w:p w14:paraId="725F126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22</w:t>
            </w:r>
          </w:p>
        </w:tc>
        <w:tc>
          <w:tcPr>
            <w:tcW w:w="1112" w:type="dxa"/>
            <w:shd w:val="clear" w:color="auto" w:fill="auto"/>
            <w:noWrap/>
            <w:vAlign w:val="center"/>
            <w:hideMark/>
          </w:tcPr>
          <w:p w14:paraId="44532B07"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4.55%</w:t>
            </w:r>
          </w:p>
        </w:tc>
      </w:tr>
      <w:tr w:rsidR="00C523DB" w:rsidRPr="008030B7" w14:paraId="4BA8664B" w14:textId="77777777" w:rsidTr="00C30C7E">
        <w:trPr>
          <w:jc w:val="center"/>
        </w:trPr>
        <w:tc>
          <w:tcPr>
            <w:tcW w:w="1871" w:type="dxa"/>
            <w:shd w:val="clear" w:color="auto" w:fill="auto"/>
            <w:noWrap/>
            <w:vAlign w:val="center"/>
            <w:hideMark/>
          </w:tcPr>
          <w:p w14:paraId="213DC7EE"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5A2BB812"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LN Positive/Status</w:t>
            </w:r>
          </w:p>
        </w:tc>
        <w:tc>
          <w:tcPr>
            <w:tcW w:w="1170" w:type="dxa"/>
            <w:shd w:val="clear" w:color="auto" w:fill="auto"/>
            <w:noWrap/>
            <w:vAlign w:val="center"/>
            <w:hideMark/>
          </w:tcPr>
          <w:p w14:paraId="5A4176BC"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1C74EF3A"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10</w:t>
            </w:r>
          </w:p>
        </w:tc>
        <w:tc>
          <w:tcPr>
            <w:tcW w:w="1080" w:type="dxa"/>
            <w:shd w:val="clear" w:color="auto" w:fill="auto"/>
            <w:noWrap/>
            <w:vAlign w:val="center"/>
            <w:hideMark/>
          </w:tcPr>
          <w:p w14:paraId="4D0A513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22</w:t>
            </w:r>
          </w:p>
        </w:tc>
        <w:tc>
          <w:tcPr>
            <w:tcW w:w="1112" w:type="dxa"/>
            <w:shd w:val="clear" w:color="auto" w:fill="auto"/>
            <w:noWrap/>
            <w:vAlign w:val="center"/>
            <w:hideMark/>
          </w:tcPr>
          <w:p w14:paraId="1FDBBB2D"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4.55%</w:t>
            </w:r>
          </w:p>
        </w:tc>
      </w:tr>
      <w:tr w:rsidR="00C523DB" w:rsidRPr="008030B7" w14:paraId="20998B1A" w14:textId="77777777" w:rsidTr="00C30C7E">
        <w:trPr>
          <w:jc w:val="center"/>
        </w:trPr>
        <w:tc>
          <w:tcPr>
            <w:tcW w:w="1871" w:type="dxa"/>
            <w:shd w:val="clear" w:color="auto" w:fill="auto"/>
            <w:noWrap/>
            <w:vAlign w:val="center"/>
            <w:hideMark/>
          </w:tcPr>
          <w:p w14:paraId="166926E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5B058B8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ER_Percent</w:t>
            </w:r>
          </w:p>
        </w:tc>
        <w:tc>
          <w:tcPr>
            <w:tcW w:w="1170" w:type="dxa"/>
            <w:shd w:val="clear" w:color="auto" w:fill="auto"/>
            <w:noWrap/>
            <w:vAlign w:val="center"/>
            <w:hideMark/>
          </w:tcPr>
          <w:p w14:paraId="7EC7D685"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537DA9E5"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10</w:t>
            </w:r>
          </w:p>
        </w:tc>
        <w:tc>
          <w:tcPr>
            <w:tcW w:w="1080" w:type="dxa"/>
            <w:shd w:val="clear" w:color="auto" w:fill="auto"/>
            <w:noWrap/>
            <w:vAlign w:val="center"/>
            <w:hideMark/>
          </w:tcPr>
          <w:p w14:paraId="16EBA08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22</w:t>
            </w:r>
          </w:p>
        </w:tc>
        <w:tc>
          <w:tcPr>
            <w:tcW w:w="1112" w:type="dxa"/>
            <w:shd w:val="clear" w:color="auto" w:fill="auto"/>
            <w:noWrap/>
            <w:vAlign w:val="center"/>
            <w:hideMark/>
          </w:tcPr>
          <w:p w14:paraId="6879B820"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4.55%</w:t>
            </w:r>
          </w:p>
        </w:tc>
      </w:tr>
      <w:tr w:rsidR="00C523DB" w:rsidRPr="008030B7" w14:paraId="0BE4212D" w14:textId="77777777" w:rsidTr="00C30C7E">
        <w:trPr>
          <w:jc w:val="center"/>
        </w:trPr>
        <w:tc>
          <w:tcPr>
            <w:tcW w:w="1871" w:type="dxa"/>
            <w:shd w:val="clear" w:color="auto" w:fill="auto"/>
            <w:noWrap/>
            <w:vAlign w:val="center"/>
            <w:hideMark/>
          </w:tcPr>
          <w:p w14:paraId="3D7A385E"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14D13269"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Grade</w:t>
            </w:r>
          </w:p>
        </w:tc>
        <w:tc>
          <w:tcPr>
            <w:tcW w:w="1170" w:type="dxa"/>
            <w:shd w:val="clear" w:color="auto" w:fill="auto"/>
            <w:noWrap/>
            <w:vAlign w:val="center"/>
            <w:hideMark/>
          </w:tcPr>
          <w:p w14:paraId="3887ABD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47D7BB02"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15</w:t>
            </w:r>
          </w:p>
        </w:tc>
        <w:tc>
          <w:tcPr>
            <w:tcW w:w="1080" w:type="dxa"/>
            <w:shd w:val="clear" w:color="auto" w:fill="auto"/>
            <w:noWrap/>
            <w:vAlign w:val="center"/>
            <w:hideMark/>
          </w:tcPr>
          <w:p w14:paraId="3A2E1125"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22</w:t>
            </w:r>
          </w:p>
        </w:tc>
        <w:tc>
          <w:tcPr>
            <w:tcW w:w="1112" w:type="dxa"/>
            <w:shd w:val="clear" w:color="auto" w:fill="auto"/>
            <w:noWrap/>
            <w:vAlign w:val="center"/>
            <w:hideMark/>
          </w:tcPr>
          <w:p w14:paraId="145494FB"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4.55%</w:t>
            </w:r>
          </w:p>
        </w:tc>
      </w:tr>
      <w:tr w:rsidR="00C523DB" w:rsidRPr="008030B7" w14:paraId="12BFD46E" w14:textId="77777777" w:rsidTr="00C30C7E">
        <w:trPr>
          <w:jc w:val="center"/>
        </w:trPr>
        <w:tc>
          <w:tcPr>
            <w:tcW w:w="1871" w:type="dxa"/>
            <w:shd w:val="clear" w:color="auto" w:fill="auto"/>
            <w:noWrap/>
            <w:vAlign w:val="center"/>
            <w:hideMark/>
          </w:tcPr>
          <w:p w14:paraId="49D9737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362F9E4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Invasive tumor location</w:t>
            </w:r>
          </w:p>
        </w:tc>
        <w:tc>
          <w:tcPr>
            <w:tcW w:w="1170" w:type="dxa"/>
            <w:shd w:val="clear" w:color="auto" w:fill="auto"/>
            <w:noWrap/>
            <w:vAlign w:val="center"/>
            <w:hideMark/>
          </w:tcPr>
          <w:p w14:paraId="5BD8FCC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2E65AA4B"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15</w:t>
            </w:r>
          </w:p>
        </w:tc>
        <w:tc>
          <w:tcPr>
            <w:tcW w:w="1080" w:type="dxa"/>
            <w:shd w:val="clear" w:color="auto" w:fill="auto"/>
            <w:noWrap/>
            <w:vAlign w:val="center"/>
            <w:hideMark/>
          </w:tcPr>
          <w:p w14:paraId="0D42D6D7"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22</w:t>
            </w:r>
          </w:p>
        </w:tc>
        <w:tc>
          <w:tcPr>
            <w:tcW w:w="1112" w:type="dxa"/>
            <w:shd w:val="clear" w:color="auto" w:fill="auto"/>
            <w:noWrap/>
            <w:vAlign w:val="center"/>
            <w:hideMark/>
          </w:tcPr>
          <w:p w14:paraId="5838B68B"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4.55%</w:t>
            </w:r>
          </w:p>
        </w:tc>
      </w:tr>
      <w:tr w:rsidR="00C523DB" w:rsidRPr="008030B7" w14:paraId="2F576E28" w14:textId="77777777" w:rsidTr="00C30C7E">
        <w:trPr>
          <w:jc w:val="center"/>
        </w:trPr>
        <w:tc>
          <w:tcPr>
            <w:tcW w:w="1871" w:type="dxa"/>
            <w:shd w:val="clear" w:color="auto" w:fill="auto"/>
            <w:noWrap/>
            <w:vAlign w:val="center"/>
            <w:hideMark/>
          </w:tcPr>
          <w:p w14:paraId="644542F2"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50262697"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Re-excision</w:t>
            </w:r>
          </w:p>
        </w:tc>
        <w:tc>
          <w:tcPr>
            <w:tcW w:w="1170" w:type="dxa"/>
            <w:shd w:val="clear" w:color="auto" w:fill="auto"/>
            <w:noWrap/>
            <w:vAlign w:val="center"/>
            <w:hideMark/>
          </w:tcPr>
          <w:p w14:paraId="62A33F2D"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2BBB96C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15</w:t>
            </w:r>
          </w:p>
        </w:tc>
        <w:tc>
          <w:tcPr>
            <w:tcW w:w="1080" w:type="dxa"/>
            <w:shd w:val="clear" w:color="auto" w:fill="auto"/>
            <w:noWrap/>
            <w:vAlign w:val="center"/>
            <w:hideMark/>
          </w:tcPr>
          <w:p w14:paraId="5693828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22</w:t>
            </w:r>
          </w:p>
        </w:tc>
        <w:tc>
          <w:tcPr>
            <w:tcW w:w="1112" w:type="dxa"/>
            <w:shd w:val="clear" w:color="auto" w:fill="auto"/>
            <w:noWrap/>
            <w:vAlign w:val="center"/>
            <w:hideMark/>
          </w:tcPr>
          <w:p w14:paraId="7402ED53"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4.55%</w:t>
            </w:r>
          </w:p>
        </w:tc>
      </w:tr>
      <w:tr w:rsidR="00C523DB" w:rsidRPr="008030B7" w14:paraId="10CA33A8" w14:textId="77777777" w:rsidTr="00C30C7E">
        <w:trPr>
          <w:jc w:val="center"/>
        </w:trPr>
        <w:tc>
          <w:tcPr>
            <w:tcW w:w="1871" w:type="dxa"/>
            <w:shd w:val="clear" w:color="auto" w:fill="auto"/>
            <w:noWrap/>
            <w:vAlign w:val="center"/>
            <w:hideMark/>
          </w:tcPr>
          <w:p w14:paraId="4829C8AD"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06046E0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Alcohol</w:t>
            </w:r>
          </w:p>
        </w:tc>
        <w:tc>
          <w:tcPr>
            <w:tcW w:w="1170" w:type="dxa"/>
            <w:shd w:val="clear" w:color="auto" w:fill="auto"/>
            <w:noWrap/>
            <w:vAlign w:val="center"/>
            <w:hideMark/>
          </w:tcPr>
          <w:p w14:paraId="72FD48C5"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79DDAC0B"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15</w:t>
            </w:r>
          </w:p>
        </w:tc>
        <w:tc>
          <w:tcPr>
            <w:tcW w:w="1080" w:type="dxa"/>
            <w:shd w:val="clear" w:color="auto" w:fill="auto"/>
            <w:noWrap/>
            <w:vAlign w:val="center"/>
            <w:hideMark/>
          </w:tcPr>
          <w:p w14:paraId="481E1336"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22</w:t>
            </w:r>
          </w:p>
        </w:tc>
        <w:tc>
          <w:tcPr>
            <w:tcW w:w="1112" w:type="dxa"/>
            <w:shd w:val="clear" w:color="auto" w:fill="auto"/>
            <w:noWrap/>
            <w:vAlign w:val="center"/>
            <w:hideMark/>
          </w:tcPr>
          <w:p w14:paraId="44D3EA24"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4.55%</w:t>
            </w:r>
          </w:p>
        </w:tc>
      </w:tr>
      <w:tr w:rsidR="00C523DB" w:rsidRPr="008030B7" w14:paraId="33C64A14" w14:textId="77777777" w:rsidTr="00C30C7E">
        <w:trPr>
          <w:jc w:val="center"/>
        </w:trPr>
        <w:tc>
          <w:tcPr>
            <w:tcW w:w="1871" w:type="dxa"/>
            <w:shd w:val="clear" w:color="auto" w:fill="auto"/>
            <w:noWrap/>
            <w:vAlign w:val="center"/>
            <w:hideMark/>
          </w:tcPr>
          <w:p w14:paraId="382C7FE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Race/Ethnicity</w:t>
            </w:r>
          </w:p>
        </w:tc>
        <w:tc>
          <w:tcPr>
            <w:tcW w:w="2539" w:type="dxa"/>
            <w:shd w:val="clear" w:color="auto" w:fill="auto"/>
            <w:noWrap/>
            <w:vAlign w:val="center"/>
            <w:hideMark/>
          </w:tcPr>
          <w:p w14:paraId="1E34CDBE"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histology2</w:t>
            </w:r>
          </w:p>
        </w:tc>
        <w:tc>
          <w:tcPr>
            <w:tcW w:w="1170" w:type="dxa"/>
            <w:shd w:val="clear" w:color="auto" w:fill="auto"/>
            <w:noWrap/>
            <w:vAlign w:val="center"/>
            <w:hideMark/>
          </w:tcPr>
          <w:p w14:paraId="6AC5A44C"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3B3CF33E"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15</w:t>
            </w:r>
          </w:p>
        </w:tc>
        <w:tc>
          <w:tcPr>
            <w:tcW w:w="1080" w:type="dxa"/>
            <w:shd w:val="clear" w:color="auto" w:fill="auto"/>
            <w:noWrap/>
            <w:vAlign w:val="center"/>
            <w:hideMark/>
          </w:tcPr>
          <w:p w14:paraId="2C4C6046"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22</w:t>
            </w:r>
          </w:p>
        </w:tc>
        <w:tc>
          <w:tcPr>
            <w:tcW w:w="1112" w:type="dxa"/>
            <w:shd w:val="clear" w:color="auto" w:fill="auto"/>
            <w:noWrap/>
            <w:vAlign w:val="center"/>
            <w:hideMark/>
          </w:tcPr>
          <w:p w14:paraId="0916339A"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4.55%</w:t>
            </w:r>
          </w:p>
        </w:tc>
      </w:tr>
      <w:tr w:rsidR="00C523DB" w:rsidRPr="008030B7" w14:paraId="4BDAC2BA" w14:textId="77777777" w:rsidTr="00C30C7E">
        <w:trPr>
          <w:jc w:val="center"/>
        </w:trPr>
        <w:tc>
          <w:tcPr>
            <w:tcW w:w="1871" w:type="dxa"/>
            <w:shd w:val="clear" w:color="auto" w:fill="auto"/>
            <w:noWrap/>
            <w:vAlign w:val="center"/>
            <w:hideMark/>
          </w:tcPr>
          <w:p w14:paraId="59149E6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Smoking/Alcohol</w:t>
            </w:r>
          </w:p>
        </w:tc>
        <w:tc>
          <w:tcPr>
            <w:tcW w:w="2539" w:type="dxa"/>
            <w:shd w:val="clear" w:color="auto" w:fill="auto"/>
            <w:noWrap/>
            <w:vAlign w:val="center"/>
            <w:hideMark/>
          </w:tcPr>
          <w:p w14:paraId="070DDE0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t-TNM</w:t>
            </w:r>
          </w:p>
        </w:tc>
        <w:tc>
          <w:tcPr>
            <w:tcW w:w="1170" w:type="dxa"/>
            <w:shd w:val="clear" w:color="auto" w:fill="auto"/>
            <w:noWrap/>
            <w:vAlign w:val="center"/>
            <w:hideMark/>
          </w:tcPr>
          <w:p w14:paraId="3A0AF7F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w:t>
            </w:r>
          </w:p>
        </w:tc>
        <w:tc>
          <w:tcPr>
            <w:tcW w:w="2430" w:type="dxa"/>
            <w:shd w:val="clear" w:color="auto" w:fill="auto"/>
            <w:noWrap/>
            <w:vAlign w:val="center"/>
            <w:hideMark/>
          </w:tcPr>
          <w:p w14:paraId="51D6FD7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5, 5</w:t>
            </w:r>
          </w:p>
        </w:tc>
        <w:tc>
          <w:tcPr>
            <w:tcW w:w="1080" w:type="dxa"/>
            <w:shd w:val="clear" w:color="auto" w:fill="auto"/>
            <w:noWrap/>
            <w:vAlign w:val="center"/>
            <w:hideMark/>
          </w:tcPr>
          <w:p w14:paraId="3FC6B66A"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12</w:t>
            </w:r>
          </w:p>
        </w:tc>
        <w:tc>
          <w:tcPr>
            <w:tcW w:w="1112" w:type="dxa"/>
            <w:shd w:val="clear" w:color="auto" w:fill="auto"/>
            <w:noWrap/>
            <w:vAlign w:val="center"/>
            <w:hideMark/>
          </w:tcPr>
          <w:p w14:paraId="4550E7D5"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16.67%</w:t>
            </w:r>
          </w:p>
        </w:tc>
      </w:tr>
      <w:tr w:rsidR="00C523DB" w:rsidRPr="008030B7" w14:paraId="0F61C202" w14:textId="77777777" w:rsidTr="00C30C7E">
        <w:trPr>
          <w:jc w:val="center"/>
        </w:trPr>
        <w:tc>
          <w:tcPr>
            <w:tcW w:w="1871" w:type="dxa"/>
            <w:shd w:val="clear" w:color="auto" w:fill="auto"/>
            <w:noWrap/>
            <w:vAlign w:val="center"/>
            <w:hideMark/>
          </w:tcPr>
          <w:p w14:paraId="226D261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Smoking/Alcohol</w:t>
            </w:r>
          </w:p>
        </w:tc>
        <w:tc>
          <w:tcPr>
            <w:tcW w:w="2539" w:type="dxa"/>
            <w:shd w:val="clear" w:color="auto" w:fill="auto"/>
            <w:noWrap/>
            <w:vAlign w:val="center"/>
            <w:hideMark/>
          </w:tcPr>
          <w:p w14:paraId="505A6BD6"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n-TNM</w:t>
            </w:r>
          </w:p>
        </w:tc>
        <w:tc>
          <w:tcPr>
            <w:tcW w:w="1170" w:type="dxa"/>
            <w:shd w:val="clear" w:color="auto" w:fill="auto"/>
            <w:noWrap/>
            <w:vAlign w:val="center"/>
            <w:hideMark/>
          </w:tcPr>
          <w:p w14:paraId="37E7CEC7"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3</w:t>
            </w:r>
          </w:p>
        </w:tc>
        <w:tc>
          <w:tcPr>
            <w:tcW w:w="2430" w:type="dxa"/>
            <w:shd w:val="clear" w:color="auto" w:fill="auto"/>
            <w:noWrap/>
            <w:vAlign w:val="center"/>
            <w:hideMark/>
          </w:tcPr>
          <w:p w14:paraId="52F4808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5, 5, 5</w:t>
            </w:r>
          </w:p>
        </w:tc>
        <w:tc>
          <w:tcPr>
            <w:tcW w:w="1080" w:type="dxa"/>
            <w:shd w:val="clear" w:color="auto" w:fill="auto"/>
            <w:noWrap/>
            <w:vAlign w:val="center"/>
            <w:hideMark/>
          </w:tcPr>
          <w:p w14:paraId="08F4C6BE"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12</w:t>
            </w:r>
          </w:p>
        </w:tc>
        <w:tc>
          <w:tcPr>
            <w:tcW w:w="1112" w:type="dxa"/>
            <w:shd w:val="clear" w:color="auto" w:fill="auto"/>
            <w:noWrap/>
            <w:vAlign w:val="center"/>
            <w:hideMark/>
          </w:tcPr>
          <w:p w14:paraId="317923DE"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25.00%</w:t>
            </w:r>
          </w:p>
        </w:tc>
      </w:tr>
      <w:tr w:rsidR="00C523DB" w:rsidRPr="008030B7" w14:paraId="55726365" w14:textId="77777777" w:rsidTr="00C30C7E">
        <w:trPr>
          <w:jc w:val="center"/>
        </w:trPr>
        <w:tc>
          <w:tcPr>
            <w:tcW w:w="1871" w:type="dxa"/>
            <w:shd w:val="clear" w:color="auto" w:fill="auto"/>
            <w:noWrap/>
            <w:vAlign w:val="center"/>
            <w:hideMark/>
          </w:tcPr>
          <w:p w14:paraId="345C8FB5"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Smoking/Alcohol</w:t>
            </w:r>
          </w:p>
        </w:tc>
        <w:tc>
          <w:tcPr>
            <w:tcW w:w="2539" w:type="dxa"/>
            <w:shd w:val="clear" w:color="auto" w:fill="auto"/>
            <w:noWrap/>
            <w:vAlign w:val="center"/>
            <w:hideMark/>
          </w:tcPr>
          <w:p w14:paraId="5E01E972"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Stage</w:t>
            </w:r>
          </w:p>
        </w:tc>
        <w:tc>
          <w:tcPr>
            <w:tcW w:w="1170" w:type="dxa"/>
            <w:shd w:val="clear" w:color="auto" w:fill="auto"/>
            <w:noWrap/>
            <w:vAlign w:val="center"/>
            <w:hideMark/>
          </w:tcPr>
          <w:p w14:paraId="0A659A5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3</w:t>
            </w:r>
          </w:p>
        </w:tc>
        <w:tc>
          <w:tcPr>
            <w:tcW w:w="2430" w:type="dxa"/>
            <w:shd w:val="clear" w:color="auto" w:fill="auto"/>
            <w:noWrap/>
            <w:vAlign w:val="center"/>
            <w:hideMark/>
          </w:tcPr>
          <w:p w14:paraId="76DE28C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5, 10, 15</w:t>
            </w:r>
          </w:p>
        </w:tc>
        <w:tc>
          <w:tcPr>
            <w:tcW w:w="1080" w:type="dxa"/>
            <w:shd w:val="clear" w:color="auto" w:fill="auto"/>
            <w:noWrap/>
            <w:vAlign w:val="center"/>
            <w:hideMark/>
          </w:tcPr>
          <w:p w14:paraId="43D0720E"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12</w:t>
            </w:r>
          </w:p>
        </w:tc>
        <w:tc>
          <w:tcPr>
            <w:tcW w:w="1112" w:type="dxa"/>
            <w:shd w:val="clear" w:color="auto" w:fill="auto"/>
            <w:noWrap/>
            <w:vAlign w:val="center"/>
            <w:hideMark/>
          </w:tcPr>
          <w:p w14:paraId="2EB44972"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25.00%</w:t>
            </w:r>
          </w:p>
        </w:tc>
      </w:tr>
      <w:tr w:rsidR="00C523DB" w:rsidRPr="008030B7" w14:paraId="7D5DC678" w14:textId="77777777" w:rsidTr="00C30C7E">
        <w:trPr>
          <w:jc w:val="center"/>
        </w:trPr>
        <w:tc>
          <w:tcPr>
            <w:tcW w:w="1871" w:type="dxa"/>
            <w:shd w:val="clear" w:color="auto" w:fill="auto"/>
            <w:noWrap/>
            <w:vAlign w:val="center"/>
            <w:hideMark/>
          </w:tcPr>
          <w:p w14:paraId="205BF06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Smoking/Alcohol</w:t>
            </w:r>
          </w:p>
        </w:tc>
        <w:tc>
          <w:tcPr>
            <w:tcW w:w="2539" w:type="dxa"/>
            <w:shd w:val="clear" w:color="auto" w:fill="auto"/>
            <w:noWrap/>
            <w:vAlign w:val="center"/>
            <w:hideMark/>
          </w:tcPr>
          <w:p w14:paraId="0221BF84"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Surgical Margins</w:t>
            </w:r>
          </w:p>
        </w:tc>
        <w:tc>
          <w:tcPr>
            <w:tcW w:w="1170" w:type="dxa"/>
            <w:shd w:val="clear" w:color="auto" w:fill="auto"/>
            <w:noWrap/>
            <w:vAlign w:val="center"/>
            <w:hideMark/>
          </w:tcPr>
          <w:p w14:paraId="63BCCB3F"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2</w:t>
            </w:r>
          </w:p>
        </w:tc>
        <w:tc>
          <w:tcPr>
            <w:tcW w:w="2430" w:type="dxa"/>
            <w:shd w:val="clear" w:color="auto" w:fill="auto"/>
            <w:noWrap/>
            <w:vAlign w:val="center"/>
            <w:hideMark/>
          </w:tcPr>
          <w:p w14:paraId="5CCE14BE"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5, 10</w:t>
            </w:r>
          </w:p>
        </w:tc>
        <w:tc>
          <w:tcPr>
            <w:tcW w:w="1080" w:type="dxa"/>
            <w:shd w:val="clear" w:color="auto" w:fill="auto"/>
            <w:noWrap/>
            <w:vAlign w:val="center"/>
            <w:hideMark/>
          </w:tcPr>
          <w:p w14:paraId="68FE9A3B"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12</w:t>
            </w:r>
          </w:p>
        </w:tc>
        <w:tc>
          <w:tcPr>
            <w:tcW w:w="1112" w:type="dxa"/>
            <w:shd w:val="clear" w:color="auto" w:fill="auto"/>
            <w:noWrap/>
            <w:vAlign w:val="center"/>
            <w:hideMark/>
          </w:tcPr>
          <w:p w14:paraId="0A6FC824"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16.67%</w:t>
            </w:r>
          </w:p>
        </w:tc>
      </w:tr>
      <w:tr w:rsidR="00C523DB" w:rsidRPr="008030B7" w14:paraId="08496AE4" w14:textId="77777777" w:rsidTr="00C30C7E">
        <w:trPr>
          <w:jc w:val="center"/>
        </w:trPr>
        <w:tc>
          <w:tcPr>
            <w:tcW w:w="1871" w:type="dxa"/>
            <w:shd w:val="clear" w:color="auto" w:fill="auto"/>
            <w:noWrap/>
            <w:vAlign w:val="center"/>
            <w:hideMark/>
          </w:tcPr>
          <w:p w14:paraId="1193EF0B"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Smoking/Alcohol</w:t>
            </w:r>
          </w:p>
        </w:tc>
        <w:tc>
          <w:tcPr>
            <w:tcW w:w="2539" w:type="dxa"/>
            <w:shd w:val="clear" w:color="auto" w:fill="auto"/>
            <w:noWrap/>
            <w:vAlign w:val="center"/>
            <w:hideMark/>
          </w:tcPr>
          <w:p w14:paraId="73463FCD"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ER</w:t>
            </w:r>
          </w:p>
        </w:tc>
        <w:tc>
          <w:tcPr>
            <w:tcW w:w="1170" w:type="dxa"/>
            <w:shd w:val="clear" w:color="auto" w:fill="auto"/>
            <w:noWrap/>
            <w:vAlign w:val="center"/>
            <w:hideMark/>
          </w:tcPr>
          <w:p w14:paraId="690A8E43"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shd w:val="clear" w:color="auto" w:fill="auto"/>
            <w:noWrap/>
            <w:vAlign w:val="center"/>
            <w:hideMark/>
          </w:tcPr>
          <w:p w14:paraId="550084AB"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5</w:t>
            </w:r>
          </w:p>
        </w:tc>
        <w:tc>
          <w:tcPr>
            <w:tcW w:w="1080" w:type="dxa"/>
            <w:shd w:val="clear" w:color="auto" w:fill="auto"/>
            <w:noWrap/>
            <w:vAlign w:val="center"/>
            <w:hideMark/>
          </w:tcPr>
          <w:p w14:paraId="0FEE7648"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12</w:t>
            </w:r>
          </w:p>
        </w:tc>
        <w:tc>
          <w:tcPr>
            <w:tcW w:w="1112" w:type="dxa"/>
            <w:shd w:val="clear" w:color="auto" w:fill="auto"/>
            <w:noWrap/>
            <w:vAlign w:val="center"/>
            <w:hideMark/>
          </w:tcPr>
          <w:p w14:paraId="4A3C59AF"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8.33%</w:t>
            </w:r>
          </w:p>
        </w:tc>
      </w:tr>
      <w:tr w:rsidR="00C523DB" w:rsidRPr="008030B7" w14:paraId="0B369E70" w14:textId="77777777" w:rsidTr="00C30C7E">
        <w:trPr>
          <w:jc w:val="center"/>
        </w:trPr>
        <w:tc>
          <w:tcPr>
            <w:tcW w:w="1871" w:type="dxa"/>
            <w:tcBorders>
              <w:bottom w:val="single" w:sz="8" w:space="0" w:color="auto"/>
            </w:tcBorders>
            <w:shd w:val="clear" w:color="auto" w:fill="auto"/>
            <w:noWrap/>
            <w:vAlign w:val="center"/>
            <w:hideMark/>
          </w:tcPr>
          <w:p w14:paraId="039657EA"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Smoking/Alcohol</w:t>
            </w:r>
          </w:p>
        </w:tc>
        <w:tc>
          <w:tcPr>
            <w:tcW w:w="2539" w:type="dxa"/>
            <w:tcBorders>
              <w:bottom w:val="single" w:sz="8" w:space="0" w:color="auto"/>
            </w:tcBorders>
            <w:shd w:val="clear" w:color="auto" w:fill="auto"/>
            <w:noWrap/>
            <w:vAlign w:val="center"/>
            <w:hideMark/>
          </w:tcPr>
          <w:p w14:paraId="39B7707E"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Race</w:t>
            </w:r>
          </w:p>
        </w:tc>
        <w:tc>
          <w:tcPr>
            <w:tcW w:w="1170" w:type="dxa"/>
            <w:tcBorders>
              <w:bottom w:val="single" w:sz="8" w:space="0" w:color="auto"/>
            </w:tcBorders>
            <w:shd w:val="clear" w:color="auto" w:fill="auto"/>
            <w:noWrap/>
            <w:vAlign w:val="center"/>
            <w:hideMark/>
          </w:tcPr>
          <w:p w14:paraId="4D636C5C"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w:t>
            </w:r>
          </w:p>
        </w:tc>
        <w:tc>
          <w:tcPr>
            <w:tcW w:w="2430" w:type="dxa"/>
            <w:tcBorders>
              <w:bottom w:val="single" w:sz="8" w:space="0" w:color="auto"/>
            </w:tcBorders>
            <w:shd w:val="clear" w:color="auto" w:fill="auto"/>
            <w:noWrap/>
            <w:vAlign w:val="center"/>
            <w:hideMark/>
          </w:tcPr>
          <w:p w14:paraId="7A40F669"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15</w:t>
            </w:r>
          </w:p>
        </w:tc>
        <w:tc>
          <w:tcPr>
            <w:tcW w:w="1080" w:type="dxa"/>
            <w:tcBorders>
              <w:bottom w:val="single" w:sz="8" w:space="0" w:color="auto"/>
            </w:tcBorders>
            <w:shd w:val="clear" w:color="auto" w:fill="auto"/>
            <w:noWrap/>
            <w:vAlign w:val="center"/>
            <w:hideMark/>
          </w:tcPr>
          <w:p w14:paraId="293A170D" w14:textId="77777777" w:rsidR="00C523DB" w:rsidRPr="008030B7" w:rsidRDefault="00C523DB" w:rsidP="00C30C7E">
            <w:pPr>
              <w:autoSpaceDE w:val="0"/>
              <w:autoSpaceDN w:val="0"/>
              <w:adjustRightInd w:val="0"/>
              <w:snapToGrid w:val="0"/>
              <w:spacing w:line="240" w:lineRule="auto"/>
              <w:jc w:val="center"/>
              <w:rPr>
                <w:sz w:val="18"/>
              </w:rPr>
            </w:pPr>
            <w:r w:rsidRPr="008030B7">
              <w:rPr>
                <w:sz w:val="18"/>
              </w:rPr>
              <w:t>12</w:t>
            </w:r>
          </w:p>
        </w:tc>
        <w:tc>
          <w:tcPr>
            <w:tcW w:w="1112" w:type="dxa"/>
            <w:tcBorders>
              <w:bottom w:val="single" w:sz="8" w:space="0" w:color="auto"/>
            </w:tcBorders>
            <w:shd w:val="clear" w:color="auto" w:fill="auto"/>
            <w:noWrap/>
            <w:vAlign w:val="center"/>
            <w:hideMark/>
          </w:tcPr>
          <w:p w14:paraId="34931FC5" w14:textId="77777777" w:rsidR="00C523DB" w:rsidRPr="008030B7" w:rsidRDefault="00C523DB" w:rsidP="00C30C7E">
            <w:pPr>
              <w:autoSpaceDE w:val="0"/>
              <w:autoSpaceDN w:val="0"/>
              <w:adjustRightInd w:val="0"/>
              <w:snapToGrid w:val="0"/>
              <w:spacing w:line="240" w:lineRule="auto"/>
              <w:jc w:val="center"/>
              <w:rPr>
                <w:sz w:val="18"/>
              </w:rPr>
            </w:pPr>
            <w:r w:rsidRPr="008030B7">
              <w:rPr>
                <w:rFonts w:ascii="Calibri" w:hAnsi="Calibri" w:cs="Calibri"/>
                <w:sz w:val="18"/>
              </w:rPr>
              <w:t>8.33%</w:t>
            </w:r>
          </w:p>
        </w:tc>
      </w:tr>
    </w:tbl>
    <w:p w14:paraId="734ACB03" w14:textId="2A8615D7" w:rsidR="000D6839" w:rsidRPr="00325902" w:rsidRDefault="00C30C7E" w:rsidP="00C30C7E">
      <w:pPr>
        <w:pStyle w:val="MDPI21heading1"/>
      </w:pPr>
      <w:r>
        <w:t xml:space="preserve">4. </w:t>
      </w:r>
      <w:r w:rsidR="000D6839" w:rsidRPr="00325902">
        <w:t>Discussion</w:t>
      </w:r>
    </w:p>
    <w:p w14:paraId="175B14A0" w14:textId="763201B6" w:rsidR="00C523DB" w:rsidRDefault="00C523DB" w:rsidP="00C30C7E">
      <w:pPr>
        <w:pStyle w:val="MDPI31text"/>
      </w:pPr>
      <w:r>
        <w:t xml:space="preserve">Advances in treatment of breast after surgical resection of the primary lesion has altered our approach to those women who are at risk for recurrences. As we now can see mBC two to three decades after the primary lesion was removed without evidence of </w:t>
      </w:r>
      <w:r w:rsidR="00507777">
        <w:t>dissemination</w:t>
      </w:r>
      <w:r w:rsidR="003C39F7">
        <w:t xml:space="preserve"> </w:t>
      </w:r>
      <w:r w:rsidR="00382C0A">
        <w:fldChar w:fldCharType="begin">
          <w:fldData xml:space="preserve">PEVuZE5vdGU+PENpdGU+PEF1dGhvcj5Fa2hvbG08L0F1dGhvcj48WWVhcj4yMDE5PC9ZZWFyPjxS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</w:fldData>
        </w:fldChar>
      </w:r>
      <w:r w:rsidR="00382C0A">
        <w:instrText xml:space="preserve"> ADDIN EN.CITE </w:instrText>
      </w:r>
      <w:r w:rsidR="00382C0A">
        <w:fldChar w:fldCharType="begin">
          <w:fldData xml:space="preserve">PEVuZE5vdGU+PENpdGU+PEF1dGhvcj5Fa2hvbG08L0F1dGhvcj48WWVhcj4yMDE5PC9ZZWFyPjxS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</w:fldData>
        </w:fldChar>
      </w:r>
      <w:r w:rsidR="00382C0A">
        <w:instrText xml:space="preserve"> ADDIN EN.CITE.DATA </w:instrText>
      </w:r>
      <w:r w:rsidR="00382C0A">
        <w:fldChar w:fldCharType="end"/>
      </w:r>
      <w:r w:rsidR="00382C0A">
        <w:fldChar w:fldCharType="separate"/>
      </w:r>
      <w:r w:rsidR="00382C0A">
        <w:rPr>
          <w:noProof/>
        </w:rPr>
        <w:t>[17]</w:t>
      </w:r>
      <w:r w:rsidR="00382C0A">
        <w:fldChar w:fldCharType="end"/>
      </w:r>
      <w:r>
        <w:t xml:space="preserve">, there is a need to personalize follow up care based on the likelihood of finding cancer recurrence. For this reason, much effort has gone into determining which </w:t>
      </w:r>
      <w:r w:rsidR="00507777">
        <w:t>clinic</w:t>
      </w:r>
      <w:r>
        <w:t xml:space="preserve">-pathological features can predict longer term outcomes. Classical methods have found a number of characteristics that predict recurrence, but mainly these are singular parameters best at alerting the oncologist to rapid recurrence, usually in the setting of HER2-positivity or TNBC. To broaden the coverage provided by transcriptomic predictors of therapy response, we used machine learning to find not just independent factors for later recurrences, but also sets of risk factors that in aggregate would be prognostic. </w:t>
      </w:r>
    </w:p>
    <w:p w14:paraId="1C32EC35" w14:textId="45D17804" w:rsidR="00C523DB" w:rsidRDefault="00C523DB" w:rsidP="00C30C7E">
      <w:pPr>
        <w:pStyle w:val="MDPI31text"/>
      </w:pPr>
      <w:r>
        <w:tab/>
        <w:t>The MBIL algorithm escalates the degree of interactivity between parameters. With the alpha set at the bottom level of 1, known predictors of recurrence were found in</w:t>
      </w:r>
      <w:r>
        <w:lastRenderedPageBreak/>
        <w:t xml:space="preserve">cluding TNEG, HER2 positivity, and TNM stage. However, as the alpha was elevated to define interacting sets of parameters, race, age, the alcohol and smoking were scored as part of the prognostic sets. Interestingly, alcohol and smoking were more often linked to recurrences at 5 years than at 15 years; this suggests that pathobiologic effects are either short-term or reversible on the scale of years to a </w:t>
      </w:r>
      <w:r w:rsidR="00507777">
        <w:t>decade</w:t>
      </w:r>
      <w:r w:rsidR="003C39F7">
        <w:t xml:space="preserve"> </w:t>
      </w:r>
      <w:r w:rsidR="00382C0A">
        <w:fldChar w:fldCharType="begin">
          <w:fldData xml:space="preserve">PEVuZE5vdGU+PENpdGU+PEF1dGhvcj5IZWl0ejwvQXV0aG9yPjxZZWFyPjIwMTg8L1llYXI+PFJl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</w:fldData>
        </w:fldChar>
      </w:r>
      <w:r w:rsidR="00382C0A">
        <w:instrText xml:space="preserve"> ADDIN EN.CITE </w:instrText>
      </w:r>
      <w:r w:rsidR="00382C0A">
        <w:fldChar w:fldCharType="begin">
          <w:fldData xml:space="preserve">PEVuZE5vdGU+PENpdGU+PEF1dGhvcj5IZWl0ejwvQXV0aG9yPjxZZWFyPjIwMTg8L1llYXI+PFJl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</w:fldData>
        </w:fldChar>
      </w:r>
      <w:r w:rsidR="00382C0A">
        <w:instrText xml:space="preserve"> ADDIN EN.CITE.DATA </w:instrText>
      </w:r>
      <w:r w:rsidR="00382C0A">
        <w:fldChar w:fldCharType="end"/>
      </w:r>
      <w:r w:rsidR="00382C0A">
        <w:fldChar w:fldCharType="separate"/>
      </w:r>
      <w:r w:rsidR="00382C0A">
        <w:rPr>
          <w:noProof/>
        </w:rPr>
        <w:t>[18,19]</w:t>
      </w:r>
      <w:r w:rsidR="00382C0A">
        <w:fldChar w:fldCharType="end"/>
      </w:r>
      <w:r>
        <w:t xml:space="preserve">. Race and ethnicity have also been implicated in higher recurrence risks, as shown by the 21-gene recurrence score </w:t>
      </w:r>
      <w:r w:rsidR="00382C0A">
        <w:fldChar w:fldCharType="begin"/>
      </w:r>
      <w:r w:rsidR="00382C0A">
        <w:instrText xml:space="preserve"> ADDIN EN.CITE &lt;EndNote&gt;&lt;Cite&gt;&lt;Author&gt;Hoskins&lt;/Author&gt;&lt;Year&gt;2021&lt;/Year&gt;&lt;RecNum&gt;17&lt;/RecNum&gt;&lt;DisplayText&gt;&lt;style size="10"&gt;[20]&lt;/style&gt;&lt;/DisplayText&gt;&lt;record&gt;&lt;rec-number&gt;17&lt;/rec-number&gt;&lt;foreign-keys&gt;&lt;key app="EN" db-id="aetw9p5sk2eazqedxf25wdszswdesv52sf95" timestamp="1636622628"&gt;17&lt;/key&gt;&lt;/foreign-keys&gt;&lt;ref-type name="Journal Article"&gt;17&lt;/ref-type&gt;&lt;contributors&gt;&lt;authors&gt;&lt;author&gt;Hoskins, K. F.&lt;/author&gt;&lt;author&gt;Danciu, O. C.&lt;/author&gt;&lt;author&gt;Ko, N. Y.&lt;/author&gt;&lt;author&gt;Calip, G. S.&lt;/author&gt;&lt;/authors&gt;&lt;/contributors&gt;&lt;auth-address&gt;Division of Hematology and Oncology, University of Illinois at Chicago, Chicago.&amp;#xD;Translational Oncology Program, University of Illinois Cancer Center, Chicago.&amp;#xD;Section of Hematology and Medical Oncology, Boston University School of Medicine, Boston, Massachusetts.&amp;#xD;Center for Pharmacoepidemiology Research, University of Illinois at Chicago, Chicago.&amp;#xD;Cancer Prevention and Control Program, University of Illinois Cancer Center, Chicago.&amp;#xD;Flatiron Health, New York, New York.&lt;/auth-address&gt;&lt;titles&gt;&lt;title&gt;Association of Race/Ethnicity and the 21-Gene Recurrence Score With Breast Cancer-Specific Mortality Among US Women&lt;/title&gt;&lt;secondary-title&gt;JAMA Oncol&lt;/secondary-title&gt;&lt;/titles&gt;&lt;periodical&gt;&lt;full-title&gt;JAMA Oncol&lt;/full-title&gt;&lt;/periodical&gt;&lt;pages&gt;370-378&lt;/pages&gt;&lt;volume&gt;7&lt;/volume&gt;&lt;number&gt;3&lt;/number&gt;&lt;edition&gt;2021/01/22&lt;/edition&gt;&lt;dates&gt;&lt;year&gt;2021&lt;/year&gt;&lt;pub-dates&gt;&lt;date&gt;Mar 1&lt;/date&gt;&lt;/pub-dates&gt;&lt;/dates&gt;&lt;isbn&gt;2374-2445 (Electronic)&amp;#xD;2374-2437 (Linking)&lt;/isbn&gt;&lt;accession-num&gt;33475714&lt;/accession-num&gt;&lt;urls&gt;&lt;related-urls&gt;&lt;url&gt;https://www.ncbi.nlm.nih.gov/pubmed/33475714&lt;/url&gt;&lt;/related-urls&gt;&lt;/urls&gt;&lt;custom2&gt;PMC7821091&lt;/custom2&gt;&lt;electronic-resource-num&gt;10.1001/jamaoncol.2020.7320&lt;/electronic-resource-num&gt;&lt;/record&gt;&lt;/Cite&gt;&lt;/EndNote&gt;</w:instrText>
      </w:r>
      <w:r w:rsidR="00382C0A">
        <w:fldChar w:fldCharType="separate"/>
      </w:r>
      <w:r w:rsidR="00382C0A">
        <w:rPr>
          <w:noProof/>
        </w:rPr>
        <w:t>[20]</w:t>
      </w:r>
      <w:r w:rsidR="00382C0A">
        <w:fldChar w:fldCharType="end"/>
      </w:r>
      <w:r>
        <w:t>. In our study, race and ethnicity were more often linked to later recurrences, providing for partial personalization of follow-up as these are non-modifiable parameters.</w:t>
      </w:r>
    </w:p>
    <w:p w14:paraId="689C7BED" w14:textId="77777777" w:rsidR="000D6839" w:rsidRPr="00325902" w:rsidRDefault="00C523DB" w:rsidP="00C30C7E">
      <w:pPr>
        <w:pStyle w:val="MDPI31text"/>
      </w:pPr>
      <w:r>
        <w:tab/>
        <w:t>These findings need to be validated in additional cancer databases and with other machine-learning methods. This is particularly true of some confusing denotations. For instance, TNEG was related to later recurrences, which goes against the well documented clinical course of TNBC recurring usually within three years, and if not by five years, with the disease considered cured. However, this prognostic found herein may simply reflect a statistical fluke that absence of TNEG means less likelihood of rapid recurrence and therefore any recurrence that happens is more likely to occur after 10 or 15 years. This and other prognostic situations need to be refined in further studies. Still, the work herein does point to the value of these machine-learning algorithms in discerning prognostic sets at a level of resolution (as to years out from primary cancer diagnosis) than classical methods of biomarker development.</w:t>
      </w:r>
    </w:p>
    <w:p w14:paraId="564B28A9" w14:textId="3BDADC07" w:rsidR="000D6839" w:rsidRPr="00325902" w:rsidRDefault="00C30C7E" w:rsidP="00C30C7E">
      <w:pPr>
        <w:pStyle w:val="MDPI21heading1"/>
      </w:pPr>
      <w:r>
        <w:t xml:space="preserve">5. </w:t>
      </w:r>
      <w:r w:rsidR="000D6839">
        <w:t>Conclusions</w:t>
      </w:r>
    </w:p>
    <w:p w14:paraId="1C63B503" w14:textId="77777777" w:rsidR="000D6839" w:rsidRDefault="00C523DB" w:rsidP="00C30C7E">
      <w:pPr>
        <w:pStyle w:val="MDPI31text"/>
      </w:pPr>
      <w:r w:rsidRPr="00C523DB">
        <w:t>MBIL may guide on the identification of direct causal sets and interactive risk factors of late breast cancer recurrence. Application of this and similar machine-learning methods are encouraged in further databases to help interpret risk of late mBC.</w:t>
      </w:r>
    </w:p>
    <w:p w14:paraId="3D43E293" w14:textId="7D5E8C7F" w:rsidR="000D6839" w:rsidRPr="00613B31" w:rsidRDefault="00C30C7E" w:rsidP="00C30C7E">
      <w:pPr>
        <w:pStyle w:val="MDPI62BackMatter"/>
        <w:spacing w:before="240"/>
      </w:pPr>
      <w:r w:rsidRPr="00C30C7E">
        <w:rPr>
          <w:b/>
        </w:rPr>
        <w:t>Author Contribution</w:t>
      </w:r>
      <w:r w:rsidR="000D6839" w:rsidRPr="00C30C7E">
        <w:rPr>
          <w:b/>
        </w:rPr>
        <w:t xml:space="preserve">s: </w:t>
      </w:r>
      <w:r w:rsidR="00507777" w:rsidRPr="00F25B01">
        <w:t>Conceptualization</w:t>
      </w:r>
      <w:r w:rsidR="00E52FD0" w:rsidRPr="00382C0A">
        <w:t>:</w:t>
      </w:r>
      <w:r w:rsidR="00507777" w:rsidRPr="00F25B01">
        <w:t xml:space="preserve"> AW</w:t>
      </w:r>
      <w:r w:rsidR="00020311" w:rsidRPr="00F25B01">
        <w:t xml:space="preserve">, </w:t>
      </w:r>
      <w:r w:rsidR="00507777" w:rsidRPr="00F25B01">
        <w:t>AB</w:t>
      </w:r>
      <w:r w:rsidR="00020311" w:rsidRPr="00F25B01">
        <w:t>, and XJ</w:t>
      </w:r>
      <w:r w:rsidR="00507777" w:rsidRPr="00F25B01">
        <w:t>; methodology, XJ; resources</w:t>
      </w:r>
      <w:r w:rsidR="00E52FD0" w:rsidRPr="00382C0A">
        <w:t>:</w:t>
      </w:r>
      <w:r w:rsidR="00507777" w:rsidRPr="00F25B01">
        <w:t xml:space="preserve"> XJ; data curation</w:t>
      </w:r>
      <w:r w:rsidR="00E52FD0" w:rsidRPr="00382C0A">
        <w:t>:</w:t>
      </w:r>
      <w:r w:rsidR="00E52FD0" w:rsidRPr="00F25B01">
        <w:t xml:space="preserve"> </w:t>
      </w:r>
      <w:r w:rsidR="00507777" w:rsidRPr="00F25B01">
        <w:t xml:space="preserve">JLGM; </w:t>
      </w:r>
      <w:r w:rsidR="00CB04FA" w:rsidRPr="00382C0A">
        <w:t>D</w:t>
      </w:r>
      <w:r w:rsidR="00CB04FA" w:rsidRPr="00F25B01">
        <w:t xml:space="preserve">ata analyses: JLGM; </w:t>
      </w:r>
      <w:r w:rsidR="00507777" w:rsidRPr="00F25B01">
        <w:t>manuscript writing</w:t>
      </w:r>
      <w:r w:rsidR="00E52FD0" w:rsidRPr="00382C0A">
        <w:t>:</w:t>
      </w:r>
      <w:r w:rsidR="00507777" w:rsidRPr="00F25B01">
        <w:t xml:space="preserve"> JLGM, AW</w:t>
      </w:r>
      <w:r w:rsidR="00020311" w:rsidRPr="00F25B01">
        <w:t>, and XJ</w:t>
      </w:r>
      <w:r w:rsidR="00E52FD0" w:rsidRPr="00382C0A">
        <w:t>;</w:t>
      </w:r>
      <w:r w:rsidR="00507777" w:rsidRPr="00F25B01">
        <w:t xml:space="preserve"> review and editing</w:t>
      </w:r>
      <w:r w:rsidR="00E52FD0" w:rsidRPr="00382C0A">
        <w:t>:</w:t>
      </w:r>
      <w:r w:rsidR="00507777" w:rsidRPr="00F25B01">
        <w:t xml:space="preserve"> JLGM, AW, XJ, AB</w:t>
      </w:r>
      <w:r w:rsidR="00E52FD0" w:rsidRPr="00382C0A">
        <w:t>;</w:t>
      </w:r>
      <w:r w:rsidR="00507777" w:rsidRPr="00F25B01">
        <w:t xml:space="preserve"> supervision</w:t>
      </w:r>
      <w:r w:rsidR="00E52FD0" w:rsidRPr="00382C0A">
        <w:t>:</w:t>
      </w:r>
      <w:r w:rsidR="00507777" w:rsidRPr="00F25B01">
        <w:t xml:space="preserve"> AW, AB.</w:t>
      </w:r>
    </w:p>
    <w:p w14:paraId="705804D4" w14:textId="77777777" w:rsidR="000D6839" w:rsidRPr="00613B31" w:rsidRDefault="000D6839" w:rsidP="00C30C7E">
      <w:pPr>
        <w:pStyle w:val="MDPI62BackMatter"/>
      </w:pPr>
      <w:r w:rsidRPr="00C30C7E">
        <w:rPr>
          <w:b/>
        </w:rPr>
        <w:t>Funding:</w:t>
      </w:r>
      <w:r w:rsidRPr="00613B31">
        <w:t xml:space="preserve"> </w:t>
      </w:r>
      <w:r w:rsidR="00507777" w:rsidRPr="00507777">
        <w:t>This study was supported by the U.S. Department of Defense through the Breast Cancer Research Program under Award No. W81XWH1910495 (to X.J). Other than supplying funds, the funding agencies played no role in the research.</w:t>
      </w:r>
    </w:p>
    <w:p w14:paraId="7BBE3AA3" w14:textId="77777777" w:rsidR="00F06986" w:rsidRPr="007D75A8" w:rsidRDefault="00F06986" w:rsidP="00C30C7E">
      <w:pPr>
        <w:pStyle w:val="MDPI62BackMatter"/>
      </w:pPr>
      <w:bookmarkStart w:id="652" w:name="_Hlk60054323"/>
      <w:r w:rsidRPr="00C30C7E">
        <w:rPr>
          <w:b/>
        </w:rPr>
        <w:t xml:space="preserve">Institutional Review Board Statement: </w:t>
      </w:r>
      <w:r w:rsidR="00507777">
        <w:t>Not applicable.</w:t>
      </w:r>
    </w:p>
    <w:p w14:paraId="4BDC88B5" w14:textId="77777777" w:rsidR="00507777" w:rsidRDefault="00F06986" w:rsidP="00C30C7E">
      <w:pPr>
        <w:pStyle w:val="MDPI62BackMatter"/>
      </w:pPr>
      <w:r w:rsidRPr="00C30C7E">
        <w:rPr>
          <w:b/>
        </w:rPr>
        <w:t xml:space="preserve">Informed Consent Statement: </w:t>
      </w:r>
      <w:r w:rsidR="00507777">
        <w:t>Not applicable.</w:t>
      </w:r>
    </w:p>
    <w:p w14:paraId="41F9C133" w14:textId="3BA8EE51" w:rsidR="00F06986" w:rsidRPr="00613B31" w:rsidRDefault="00F06986" w:rsidP="00C30C7E">
      <w:pPr>
        <w:pStyle w:val="MDPI62BackMatter"/>
      </w:pPr>
      <w:commentRangeStart w:id="653"/>
      <w:r w:rsidRPr="00C30C7E">
        <w:rPr>
          <w:b/>
        </w:rPr>
        <w:t>Data Availability Statement</w:t>
      </w:r>
      <w:commentRangeEnd w:id="653"/>
      <w:r w:rsidR="00DA73BD">
        <w:rPr>
          <w:rStyle w:val="CommentReference"/>
          <w:rFonts w:eastAsia="SimSun"/>
          <w:noProof/>
          <w:snapToGrid/>
          <w:lang w:eastAsia="zh-CN" w:bidi="ar-SA"/>
        </w:rPr>
        <w:commentReference w:id="653"/>
      </w:r>
      <w:r w:rsidRPr="00C30C7E">
        <w:rPr>
          <w:b/>
        </w:rPr>
        <w:t xml:space="preserve">: </w:t>
      </w:r>
      <w:r w:rsidR="00507777" w:rsidRPr="00507777">
        <w:t>The original data used in this study are available at datadryad.org</w:t>
      </w:r>
      <w:r w:rsidR="00382C0A">
        <w:t xml:space="preserve"> </w:t>
      </w:r>
      <w:r w:rsidR="00382C0A">
        <w:fldChar w:fldCharType="begin">
          <w:fldData xml:space="preserve">PEVuZE5vdGU+PENpdGU+PEF1dGhvcj5KaWFuZzwvQXV0aG9yPjxZZWFyPjIwMTk8L1llYXI+PFJl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</w:fldData>
        </w:fldChar>
      </w:r>
      <w:r w:rsidR="00382C0A">
        <w:instrText xml:space="preserve"> ADDIN EN.CITE </w:instrText>
      </w:r>
      <w:r w:rsidR="00382C0A">
        <w:fldChar w:fldCharType="begin">
          <w:fldData xml:space="preserve">PEVuZE5vdGU+PENpdGU+PEF1dGhvcj5KaWFuZzwvQXV0aG9yPjxZZWFyPjIwMTk8L1llYXI+PFJl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</w:fldData>
        </w:fldChar>
      </w:r>
      <w:r w:rsidR="00382C0A">
        <w:instrText xml:space="preserve"> ADDIN EN.CITE.DATA </w:instrText>
      </w:r>
      <w:r w:rsidR="00382C0A">
        <w:fldChar w:fldCharType="end"/>
      </w:r>
      <w:r w:rsidR="00382C0A">
        <w:fldChar w:fldCharType="separate"/>
      </w:r>
      <w:r w:rsidR="00382C0A" w:rsidRPr="00382C0A">
        <w:rPr>
          <w:noProof/>
          <w:sz w:val="20"/>
        </w:rPr>
        <w:t>[10]</w:t>
      </w:r>
      <w:r w:rsidR="00382C0A">
        <w:fldChar w:fldCharType="end"/>
      </w:r>
      <w:r w:rsidR="00507777" w:rsidRPr="00507777">
        <w:t>.</w:t>
      </w:r>
    </w:p>
    <w:bookmarkEnd w:id="652"/>
    <w:p w14:paraId="2AB10403" w14:textId="77777777" w:rsidR="000D6839" w:rsidRPr="00613B31" w:rsidRDefault="000D6839" w:rsidP="00C30C7E">
      <w:pPr>
        <w:pStyle w:val="MDPI62BackMatter"/>
      </w:pPr>
      <w:commentRangeStart w:id="654"/>
      <w:r w:rsidRPr="00C30C7E">
        <w:rPr>
          <w:b/>
        </w:rPr>
        <w:t>Conflicts of Interest</w:t>
      </w:r>
      <w:commentRangeEnd w:id="654"/>
      <w:r w:rsidR="00DA73BD">
        <w:rPr>
          <w:rStyle w:val="CommentReference"/>
          <w:rFonts w:eastAsia="SimSun"/>
          <w:noProof/>
          <w:snapToGrid/>
          <w:lang w:eastAsia="zh-CN" w:bidi="ar-SA"/>
        </w:rPr>
        <w:commentReference w:id="654"/>
      </w:r>
      <w:r w:rsidRPr="00C30C7E">
        <w:rPr>
          <w:b/>
        </w:rPr>
        <w:t xml:space="preserve">: </w:t>
      </w:r>
      <w:r w:rsidR="00507777" w:rsidRPr="00507777">
        <w:t>The authors declare having no conflicts of interest.</w:t>
      </w:r>
    </w:p>
    <w:p w14:paraId="63F3BED4" w14:textId="77777777" w:rsidR="00507777" w:rsidRDefault="000D6839" w:rsidP="00C30C7E">
      <w:pPr>
        <w:pStyle w:val="MDPI21heading1"/>
        <w:ind w:left="0"/>
      </w:pPr>
      <w:commentRangeStart w:id="655"/>
      <w:r w:rsidRPr="00FA04F1">
        <w:t>References</w:t>
      </w:r>
      <w:commentRangeEnd w:id="655"/>
      <w:r w:rsidR="00DA73BD">
        <w:rPr>
          <w:rStyle w:val="CommentReference"/>
          <w:rFonts w:eastAsia="SimSun"/>
          <w:b w:val="0"/>
          <w:noProof/>
          <w:snapToGrid/>
          <w:lang w:eastAsia="zh-CN" w:bidi="ar-SA"/>
        </w:rPr>
        <w:commentReference w:id="655"/>
      </w:r>
    </w:p>
    <w:p w14:paraId="19A98814" w14:textId="77777777" w:rsidR="00382C0A" w:rsidRPr="00C30C7E" w:rsidRDefault="00507777"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B6276D">
        <w:rPr>
          <w:rFonts w:ascii="Palatino" w:hAnsi="Palatino" w:cs="Arial"/>
          <w:sz w:val="20"/>
          <w:szCs w:val="20"/>
        </w:rPr>
        <w:fldChar w:fldCharType="begin"/>
      </w:r>
      <w:r w:rsidRPr="00B6276D">
        <w:rPr>
          <w:rFonts w:ascii="Palatino" w:hAnsi="Palatino" w:cs="Arial"/>
          <w:sz w:val="20"/>
          <w:szCs w:val="20"/>
        </w:rPr>
        <w:instrText xml:space="preserve"> ADDIN EN.REFLIST </w:instrText>
      </w:r>
      <w:r w:rsidRPr="00B6276D">
        <w:rPr>
          <w:rFonts w:ascii="Palatino" w:hAnsi="Palatino" w:cs="Arial"/>
          <w:sz w:val="20"/>
          <w:szCs w:val="20"/>
        </w:rPr>
        <w:fldChar w:fldCharType="separate"/>
      </w:r>
      <w:r w:rsidR="00382C0A" w:rsidRPr="00C30C7E">
        <w:rPr>
          <w:rFonts w:ascii="Palatino Linotype" w:hAnsi="Palatino Linotype"/>
          <w:noProof/>
          <w:sz w:val="18"/>
          <w:szCs w:val="18"/>
        </w:rPr>
        <w:t>1.</w:t>
      </w:r>
      <w:r w:rsidR="00382C0A" w:rsidRPr="00C30C7E">
        <w:rPr>
          <w:rFonts w:ascii="Palatino Linotype" w:hAnsi="Palatino Linotype"/>
          <w:noProof/>
          <w:sz w:val="18"/>
          <w:szCs w:val="18"/>
        </w:rPr>
        <w:tab/>
        <w:t xml:space="preserve">Sopik, V.; Sun, P.; Narod, S.A. Predictors of time to death after distant recurrence in breast cancer patients. </w:t>
      </w:r>
      <w:r w:rsidR="00382C0A" w:rsidRPr="00C30C7E">
        <w:rPr>
          <w:rFonts w:ascii="Palatino Linotype" w:hAnsi="Palatino Linotype"/>
          <w:i/>
          <w:noProof/>
          <w:sz w:val="18"/>
          <w:szCs w:val="18"/>
        </w:rPr>
        <w:t xml:space="preserve">Breast Cancer Res Treat </w:t>
      </w:r>
      <w:r w:rsidR="00382C0A" w:rsidRPr="00C30C7E">
        <w:rPr>
          <w:rFonts w:ascii="Palatino Linotype" w:hAnsi="Palatino Linotype"/>
          <w:b/>
          <w:noProof/>
          <w:sz w:val="18"/>
          <w:szCs w:val="18"/>
        </w:rPr>
        <w:t>2019</w:t>
      </w:r>
      <w:r w:rsidR="00382C0A" w:rsidRPr="00C30C7E">
        <w:rPr>
          <w:rFonts w:ascii="Palatino Linotype" w:hAnsi="Palatino Linotype"/>
          <w:noProof/>
          <w:sz w:val="18"/>
          <w:szCs w:val="18"/>
        </w:rPr>
        <w:t xml:space="preserve">, </w:t>
      </w:r>
      <w:r w:rsidR="00382C0A" w:rsidRPr="00C30C7E">
        <w:rPr>
          <w:rFonts w:ascii="Palatino Linotype" w:hAnsi="Palatino Linotype"/>
          <w:i/>
          <w:noProof/>
          <w:sz w:val="18"/>
          <w:szCs w:val="18"/>
        </w:rPr>
        <w:t>173</w:t>
      </w:r>
      <w:r w:rsidR="00382C0A" w:rsidRPr="00C30C7E">
        <w:rPr>
          <w:rFonts w:ascii="Palatino Linotype" w:hAnsi="Palatino Linotype"/>
          <w:noProof/>
          <w:sz w:val="18"/>
          <w:szCs w:val="18"/>
        </w:rPr>
        <w:t>, 465-474, doi:10.1007/s10549-018-5002-9.</w:t>
      </w:r>
    </w:p>
    <w:p w14:paraId="0CB497CA"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2.</w:t>
      </w:r>
      <w:r w:rsidRPr="00C30C7E">
        <w:rPr>
          <w:rFonts w:ascii="Palatino Linotype" w:hAnsi="Palatino Linotype"/>
          <w:noProof/>
          <w:sz w:val="18"/>
          <w:szCs w:val="18"/>
        </w:rPr>
        <w:tab/>
        <w:t xml:space="preserve">Sestak, I.; Cuzick, J. Markers for the identification of late breast cancer recurrence. </w:t>
      </w:r>
      <w:r w:rsidRPr="00C30C7E">
        <w:rPr>
          <w:rFonts w:ascii="Palatino Linotype" w:hAnsi="Palatino Linotype"/>
          <w:i/>
          <w:noProof/>
          <w:sz w:val="18"/>
          <w:szCs w:val="18"/>
        </w:rPr>
        <w:t xml:space="preserve">Breast Cancer Res </w:t>
      </w:r>
      <w:r w:rsidRPr="00C30C7E">
        <w:rPr>
          <w:rFonts w:ascii="Palatino Linotype" w:hAnsi="Palatino Linotype"/>
          <w:b/>
          <w:noProof/>
          <w:sz w:val="18"/>
          <w:szCs w:val="18"/>
        </w:rPr>
        <w:t>2015</w:t>
      </w:r>
      <w:r w:rsidRPr="00C30C7E">
        <w:rPr>
          <w:rFonts w:ascii="Palatino Linotype" w:hAnsi="Palatino Linotype"/>
          <w:noProof/>
          <w:sz w:val="18"/>
          <w:szCs w:val="18"/>
        </w:rPr>
        <w:t xml:space="preserve">, </w:t>
      </w:r>
      <w:r w:rsidRPr="00C30C7E">
        <w:rPr>
          <w:rFonts w:ascii="Palatino Linotype" w:hAnsi="Palatino Linotype"/>
          <w:i/>
          <w:noProof/>
          <w:sz w:val="18"/>
          <w:szCs w:val="18"/>
        </w:rPr>
        <w:t>17</w:t>
      </w:r>
      <w:r w:rsidRPr="00C30C7E">
        <w:rPr>
          <w:rFonts w:ascii="Palatino Linotype" w:hAnsi="Palatino Linotype"/>
          <w:noProof/>
          <w:sz w:val="18"/>
          <w:szCs w:val="18"/>
        </w:rPr>
        <w:t>, 10, doi:10.1186/s13058-015-0516-0.</w:t>
      </w:r>
    </w:p>
    <w:p w14:paraId="1129B829"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3.</w:t>
      </w:r>
      <w:r w:rsidRPr="00C30C7E">
        <w:rPr>
          <w:rFonts w:ascii="Palatino Linotype" w:hAnsi="Palatino Linotype"/>
          <w:noProof/>
          <w:sz w:val="18"/>
          <w:szCs w:val="18"/>
        </w:rPr>
        <w:tab/>
        <w:t xml:space="preserve">Davies, C.; Pan, H.; Godwin, J.; Gray, R.; Arriagada, R.; Raina, V.; Abraham, M.; Medeiros Alencar, V.H.; Badran, A.; Bonfill, X.; et al. Long-term effects of continuing adjuvant tamoxifen to 10 years versus stopping at 5 years after diagnosis of oestrogen receptor-positive breast cancer: ATLAS, a randomised trial. </w:t>
      </w:r>
      <w:r w:rsidRPr="00C30C7E">
        <w:rPr>
          <w:rFonts w:ascii="Palatino Linotype" w:hAnsi="Palatino Linotype"/>
          <w:i/>
          <w:noProof/>
          <w:sz w:val="18"/>
          <w:szCs w:val="18"/>
        </w:rPr>
        <w:t xml:space="preserve">Lancet </w:t>
      </w:r>
      <w:r w:rsidRPr="00C30C7E">
        <w:rPr>
          <w:rFonts w:ascii="Palatino Linotype" w:hAnsi="Palatino Linotype"/>
          <w:b/>
          <w:noProof/>
          <w:sz w:val="18"/>
          <w:szCs w:val="18"/>
        </w:rPr>
        <w:t>2013</w:t>
      </w:r>
      <w:r w:rsidRPr="00C30C7E">
        <w:rPr>
          <w:rFonts w:ascii="Palatino Linotype" w:hAnsi="Palatino Linotype"/>
          <w:noProof/>
          <w:sz w:val="18"/>
          <w:szCs w:val="18"/>
        </w:rPr>
        <w:t xml:space="preserve">, </w:t>
      </w:r>
      <w:r w:rsidRPr="00C30C7E">
        <w:rPr>
          <w:rFonts w:ascii="Palatino Linotype" w:hAnsi="Palatino Linotype"/>
          <w:i/>
          <w:noProof/>
          <w:sz w:val="18"/>
          <w:szCs w:val="18"/>
        </w:rPr>
        <w:t>381</w:t>
      </w:r>
      <w:r w:rsidRPr="00C30C7E">
        <w:rPr>
          <w:rFonts w:ascii="Palatino Linotype" w:hAnsi="Palatino Linotype"/>
          <w:noProof/>
          <w:sz w:val="18"/>
          <w:szCs w:val="18"/>
        </w:rPr>
        <w:t>, 805-816, doi:10.1016/S0140-6736(12)61963-1.</w:t>
      </w:r>
    </w:p>
    <w:p w14:paraId="2F521328"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4.</w:t>
      </w:r>
      <w:r w:rsidRPr="00C30C7E">
        <w:rPr>
          <w:rFonts w:ascii="Palatino Linotype" w:hAnsi="Palatino Linotype"/>
          <w:noProof/>
          <w:sz w:val="18"/>
          <w:szCs w:val="18"/>
        </w:rPr>
        <w:tab/>
        <w:t xml:space="preserve">Pan, H.; Gray, R.; Braybrooke, J.; Davies, C.; Taylor, C.; McGale, P.; Peto, R.; Pritchard, K.I.; Bergh, J.; Dowsett, M.; et al. 20-Year Risks of Breast-Cancer Recurrence after Stopping Endocrine Therapy at 5 Years. </w:t>
      </w:r>
      <w:r w:rsidRPr="00C30C7E">
        <w:rPr>
          <w:rFonts w:ascii="Palatino Linotype" w:hAnsi="Palatino Linotype"/>
          <w:i/>
          <w:noProof/>
          <w:sz w:val="18"/>
          <w:szCs w:val="18"/>
        </w:rPr>
        <w:t xml:space="preserve">N Engl J Med </w:t>
      </w:r>
      <w:r w:rsidRPr="00C30C7E">
        <w:rPr>
          <w:rFonts w:ascii="Palatino Linotype" w:hAnsi="Palatino Linotype"/>
          <w:b/>
          <w:noProof/>
          <w:sz w:val="18"/>
          <w:szCs w:val="18"/>
        </w:rPr>
        <w:t>2017</w:t>
      </w:r>
      <w:r w:rsidRPr="00C30C7E">
        <w:rPr>
          <w:rFonts w:ascii="Palatino Linotype" w:hAnsi="Palatino Linotype"/>
          <w:noProof/>
          <w:sz w:val="18"/>
          <w:szCs w:val="18"/>
        </w:rPr>
        <w:t xml:space="preserve">, </w:t>
      </w:r>
      <w:r w:rsidRPr="00C30C7E">
        <w:rPr>
          <w:rFonts w:ascii="Palatino Linotype" w:hAnsi="Palatino Linotype"/>
          <w:i/>
          <w:noProof/>
          <w:sz w:val="18"/>
          <w:szCs w:val="18"/>
        </w:rPr>
        <w:t>377</w:t>
      </w:r>
      <w:r w:rsidRPr="00C30C7E">
        <w:rPr>
          <w:rFonts w:ascii="Palatino Linotype" w:hAnsi="Palatino Linotype"/>
          <w:noProof/>
          <w:sz w:val="18"/>
          <w:szCs w:val="18"/>
        </w:rPr>
        <w:t>, 1836-1846, doi:10.1056/NEJMoa1701830.</w:t>
      </w:r>
    </w:p>
    <w:p w14:paraId="55626704"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5.</w:t>
      </w:r>
      <w:r w:rsidRPr="00C30C7E">
        <w:rPr>
          <w:rFonts w:ascii="Palatino Linotype" w:hAnsi="Palatino Linotype"/>
          <w:noProof/>
          <w:sz w:val="18"/>
          <w:szCs w:val="18"/>
        </w:rPr>
        <w:tab/>
        <w:t xml:space="preserve">Bhutiani, N.; Egger, M.E.; Ajkay, N.; Scoggins, C.R.; Martin, R.C., 2nd; McMasters, K.M. Multigene Signature Panels and Breast Cancer Therapy: Patterns of Use and Impact on Clinical Decision Making. </w:t>
      </w:r>
      <w:r w:rsidRPr="00C30C7E">
        <w:rPr>
          <w:rFonts w:ascii="Palatino Linotype" w:hAnsi="Palatino Linotype"/>
          <w:i/>
          <w:noProof/>
          <w:sz w:val="18"/>
          <w:szCs w:val="18"/>
        </w:rPr>
        <w:t xml:space="preserve">J Am Coll Surg </w:t>
      </w:r>
      <w:r w:rsidRPr="00C30C7E">
        <w:rPr>
          <w:rFonts w:ascii="Palatino Linotype" w:hAnsi="Palatino Linotype"/>
          <w:b/>
          <w:noProof/>
          <w:sz w:val="18"/>
          <w:szCs w:val="18"/>
        </w:rPr>
        <w:t>2018</w:t>
      </w:r>
      <w:r w:rsidRPr="00C30C7E">
        <w:rPr>
          <w:rFonts w:ascii="Palatino Linotype" w:hAnsi="Palatino Linotype"/>
          <w:noProof/>
          <w:sz w:val="18"/>
          <w:szCs w:val="18"/>
        </w:rPr>
        <w:t xml:space="preserve">, </w:t>
      </w:r>
      <w:r w:rsidRPr="00C30C7E">
        <w:rPr>
          <w:rFonts w:ascii="Palatino Linotype" w:hAnsi="Palatino Linotype"/>
          <w:i/>
          <w:noProof/>
          <w:sz w:val="18"/>
          <w:szCs w:val="18"/>
        </w:rPr>
        <w:t>226</w:t>
      </w:r>
      <w:r w:rsidRPr="00C30C7E">
        <w:rPr>
          <w:rFonts w:ascii="Palatino Linotype" w:hAnsi="Palatino Linotype"/>
          <w:noProof/>
          <w:sz w:val="18"/>
          <w:szCs w:val="18"/>
        </w:rPr>
        <w:t>, 406-412 e401, doi:10.1016/j.jamcollsurg.2017.12.043.</w:t>
      </w:r>
    </w:p>
    <w:p w14:paraId="7A34D411"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6.</w:t>
      </w:r>
      <w:r w:rsidRPr="00C30C7E">
        <w:rPr>
          <w:rFonts w:ascii="Palatino Linotype" w:hAnsi="Palatino Linotype"/>
          <w:noProof/>
          <w:sz w:val="18"/>
          <w:szCs w:val="18"/>
        </w:rPr>
        <w:tab/>
        <w:t xml:space="preserve">Markopoulos, C.; Hyams, D.M.; Gomez, H.L.; Harries, M.; Nakamura, S.; Traina, T.; Katz, A. Multigene assays in early breast cancer: Insights from recent phase 3 studies. </w:t>
      </w:r>
      <w:r w:rsidRPr="00C30C7E">
        <w:rPr>
          <w:rFonts w:ascii="Palatino Linotype" w:hAnsi="Palatino Linotype"/>
          <w:i/>
          <w:noProof/>
          <w:sz w:val="18"/>
          <w:szCs w:val="18"/>
        </w:rPr>
        <w:t xml:space="preserve">Eur J Surg Oncol </w:t>
      </w:r>
      <w:r w:rsidRPr="00C30C7E">
        <w:rPr>
          <w:rFonts w:ascii="Palatino Linotype" w:hAnsi="Palatino Linotype"/>
          <w:b/>
          <w:noProof/>
          <w:sz w:val="18"/>
          <w:szCs w:val="18"/>
        </w:rPr>
        <w:t>2020</w:t>
      </w:r>
      <w:r w:rsidRPr="00C30C7E">
        <w:rPr>
          <w:rFonts w:ascii="Palatino Linotype" w:hAnsi="Palatino Linotype"/>
          <w:noProof/>
          <w:sz w:val="18"/>
          <w:szCs w:val="18"/>
        </w:rPr>
        <w:t xml:space="preserve">, </w:t>
      </w:r>
      <w:r w:rsidRPr="00C30C7E">
        <w:rPr>
          <w:rFonts w:ascii="Palatino Linotype" w:hAnsi="Palatino Linotype"/>
          <w:i/>
          <w:noProof/>
          <w:sz w:val="18"/>
          <w:szCs w:val="18"/>
        </w:rPr>
        <w:t>46</w:t>
      </w:r>
      <w:r w:rsidRPr="00C30C7E">
        <w:rPr>
          <w:rFonts w:ascii="Palatino Linotype" w:hAnsi="Palatino Linotype"/>
          <w:noProof/>
          <w:sz w:val="18"/>
          <w:szCs w:val="18"/>
        </w:rPr>
        <w:t>, 656-666, doi:10.1016/j.ejso.2019.10.019.</w:t>
      </w:r>
    </w:p>
    <w:p w14:paraId="1BE88687"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lastRenderedPageBreak/>
        <w:t>7.</w:t>
      </w:r>
      <w:r w:rsidRPr="00C30C7E">
        <w:rPr>
          <w:rFonts w:ascii="Palatino Linotype" w:hAnsi="Palatino Linotype"/>
          <w:noProof/>
          <w:sz w:val="18"/>
          <w:szCs w:val="18"/>
        </w:rPr>
        <w:tab/>
        <w:t xml:space="preserve">Jiang, X.; Wells, A.; Brufsky, A.; Shetty, D.; Shajihan, K.; Neapolitan, R.E. Leveraging Bayesian networks and information theory to learn risk factors for breast cancer metastasis. </w:t>
      </w:r>
      <w:r w:rsidRPr="00C30C7E">
        <w:rPr>
          <w:rFonts w:ascii="Palatino Linotype" w:hAnsi="Palatino Linotype"/>
          <w:i/>
          <w:noProof/>
          <w:sz w:val="18"/>
          <w:szCs w:val="18"/>
        </w:rPr>
        <w:t xml:space="preserve">BMC Bioinformatics </w:t>
      </w:r>
      <w:r w:rsidRPr="00C30C7E">
        <w:rPr>
          <w:rFonts w:ascii="Palatino Linotype" w:hAnsi="Palatino Linotype"/>
          <w:b/>
          <w:noProof/>
          <w:sz w:val="18"/>
          <w:szCs w:val="18"/>
        </w:rPr>
        <w:t>2020</w:t>
      </w:r>
      <w:r w:rsidRPr="00C30C7E">
        <w:rPr>
          <w:rFonts w:ascii="Palatino Linotype" w:hAnsi="Palatino Linotype"/>
          <w:noProof/>
          <w:sz w:val="18"/>
          <w:szCs w:val="18"/>
        </w:rPr>
        <w:t xml:space="preserve">, </w:t>
      </w:r>
      <w:r w:rsidRPr="00C30C7E">
        <w:rPr>
          <w:rFonts w:ascii="Palatino Linotype" w:hAnsi="Palatino Linotype"/>
          <w:i/>
          <w:noProof/>
          <w:sz w:val="18"/>
          <w:szCs w:val="18"/>
        </w:rPr>
        <w:t>21</w:t>
      </w:r>
      <w:r w:rsidRPr="00C30C7E">
        <w:rPr>
          <w:rFonts w:ascii="Palatino Linotype" w:hAnsi="Palatino Linotype"/>
          <w:noProof/>
          <w:sz w:val="18"/>
          <w:szCs w:val="18"/>
        </w:rPr>
        <w:t>, 298, doi:10.1186/s12859-020-03638-8.</w:t>
      </w:r>
    </w:p>
    <w:p w14:paraId="6A17F865"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8.</w:t>
      </w:r>
      <w:r w:rsidRPr="00C30C7E">
        <w:rPr>
          <w:rFonts w:ascii="Palatino Linotype" w:hAnsi="Palatino Linotype"/>
          <w:noProof/>
          <w:sz w:val="18"/>
          <w:szCs w:val="18"/>
        </w:rPr>
        <w:tab/>
        <w:t xml:space="preserve">Jiang, X.; Jao, J.; Neapolitan, R. Learning Predictive Interactions Using Information Gain and Bayesian Network Scoring. </w:t>
      </w:r>
      <w:r w:rsidRPr="00C30C7E">
        <w:rPr>
          <w:rFonts w:ascii="Palatino Linotype" w:hAnsi="Palatino Linotype"/>
          <w:i/>
          <w:noProof/>
          <w:sz w:val="18"/>
          <w:szCs w:val="18"/>
        </w:rPr>
        <w:t xml:space="preserve">PLoS One </w:t>
      </w:r>
      <w:r w:rsidRPr="00C30C7E">
        <w:rPr>
          <w:rFonts w:ascii="Palatino Linotype" w:hAnsi="Palatino Linotype"/>
          <w:b/>
          <w:noProof/>
          <w:sz w:val="18"/>
          <w:szCs w:val="18"/>
        </w:rPr>
        <w:t>2015</w:t>
      </w:r>
      <w:r w:rsidRPr="00C30C7E">
        <w:rPr>
          <w:rFonts w:ascii="Palatino Linotype" w:hAnsi="Palatino Linotype"/>
          <w:noProof/>
          <w:sz w:val="18"/>
          <w:szCs w:val="18"/>
        </w:rPr>
        <w:t xml:space="preserve">, </w:t>
      </w:r>
      <w:r w:rsidRPr="00C30C7E">
        <w:rPr>
          <w:rFonts w:ascii="Palatino Linotype" w:hAnsi="Palatino Linotype"/>
          <w:i/>
          <w:noProof/>
          <w:sz w:val="18"/>
          <w:szCs w:val="18"/>
        </w:rPr>
        <w:t>10</w:t>
      </w:r>
      <w:r w:rsidRPr="00C30C7E">
        <w:rPr>
          <w:rFonts w:ascii="Palatino Linotype" w:hAnsi="Palatino Linotype"/>
          <w:noProof/>
          <w:sz w:val="18"/>
          <w:szCs w:val="18"/>
        </w:rPr>
        <w:t>, e0143247, doi:10.1371/journal.pone.0143247.</w:t>
      </w:r>
    </w:p>
    <w:p w14:paraId="178FA516"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9.</w:t>
      </w:r>
      <w:r w:rsidRPr="00C30C7E">
        <w:rPr>
          <w:rFonts w:ascii="Palatino Linotype" w:hAnsi="Palatino Linotype"/>
          <w:noProof/>
          <w:sz w:val="18"/>
          <w:szCs w:val="18"/>
        </w:rPr>
        <w:tab/>
        <w:t xml:space="preserve">Zeng, Z.; Jiang, X.; Neapolitan, R. Discovering causal interactions using Bayesian network scoring and information gain. </w:t>
      </w:r>
      <w:r w:rsidRPr="00C30C7E">
        <w:rPr>
          <w:rFonts w:ascii="Palatino Linotype" w:hAnsi="Palatino Linotype"/>
          <w:i/>
          <w:noProof/>
          <w:sz w:val="18"/>
          <w:szCs w:val="18"/>
        </w:rPr>
        <w:t xml:space="preserve">BMC Bioinformatics </w:t>
      </w:r>
      <w:r w:rsidRPr="00C30C7E">
        <w:rPr>
          <w:rFonts w:ascii="Palatino Linotype" w:hAnsi="Palatino Linotype"/>
          <w:b/>
          <w:noProof/>
          <w:sz w:val="18"/>
          <w:szCs w:val="18"/>
        </w:rPr>
        <w:t>2016</w:t>
      </w:r>
      <w:r w:rsidRPr="00C30C7E">
        <w:rPr>
          <w:rFonts w:ascii="Palatino Linotype" w:hAnsi="Palatino Linotype"/>
          <w:noProof/>
          <w:sz w:val="18"/>
          <w:szCs w:val="18"/>
        </w:rPr>
        <w:t xml:space="preserve">, </w:t>
      </w:r>
      <w:r w:rsidRPr="00C30C7E">
        <w:rPr>
          <w:rFonts w:ascii="Palatino Linotype" w:hAnsi="Palatino Linotype"/>
          <w:i/>
          <w:noProof/>
          <w:sz w:val="18"/>
          <w:szCs w:val="18"/>
        </w:rPr>
        <w:t>17</w:t>
      </w:r>
      <w:r w:rsidRPr="00C30C7E">
        <w:rPr>
          <w:rFonts w:ascii="Palatino Linotype" w:hAnsi="Palatino Linotype"/>
          <w:noProof/>
          <w:sz w:val="18"/>
          <w:szCs w:val="18"/>
        </w:rPr>
        <w:t>, 221, doi:10.1186/s12859-016-1084-8.</w:t>
      </w:r>
    </w:p>
    <w:p w14:paraId="63EFE54D"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10.</w:t>
      </w:r>
      <w:r w:rsidRPr="00C30C7E">
        <w:rPr>
          <w:rFonts w:ascii="Palatino Linotype" w:hAnsi="Palatino Linotype"/>
          <w:noProof/>
          <w:sz w:val="18"/>
          <w:szCs w:val="18"/>
        </w:rPr>
        <w:tab/>
        <w:t xml:space="preserve">Jiang, X.; Wells, A.; Brufsky, A.; Neapolitan, R. A clinical decision support system learned from data to personalize treatment recommendations towards preventing breast cancer metastasis. </w:t>
      </w:r>
      <w:r w:rsidRPr="00C30C7E">
        <w:rPr>
          <w:rFonts w:ascii="Palatino Linotype" w:hAnsi="Palatino Linotype"/>
          <w:i/>
          <w:noProof/>
          <w:sz w:val="18"/>
          <w:szCs w:val="18"/>
        </w:rPr>
        <w:t xml:space="preserve">PLoS One </w:t>
      </w:r>
      <w:r w:rsidRPr="00C30C7E">
        <w:rPr>
          <w:rFonts w:ascii="Palatino Linotype" w:hAnsi="Palatino Linotype"/>
          <w:b/>
          <w:noProof/>
          <w:sz w:val="18"/>
          <w:szCs w:val="18"/>
        </w:rPr>
        <w:t>2019</w:t>
      </w:r>
      <w:r w:rsidRPr="00C30C7E">
        <w:rPr>
          <w:rFonts w:ascii="Palatino Linotype" w:hAnsi="Palatino Linotype"/>
          <w:noProof/>
          <w:sz w:val="18"/>
          <w:szCs w:val="18"/>
        </w:rPr>
        <w:t xml:space="preserve">, </w:t>
      </w:r>
      <w:r w:rsidRPr="00C30C7E">
        <w:rPr>
          <w:rFonts w:ascii="Palatino Linotype" w:hAnsi="Palatino Linotype"/>
          <w:i/>
          <w:noProof/>
          <w:sz w:val="18"/>
          <w:szCs w:val="18"/>
        </w:rPr>
        <w:t>14</w:t>
      </w:r>
      <w:r w:rsidRPr="00C30C7E">
        <w:rPr>
          <w:rFonts w:ascii="Palatino Linotype" w:hAnsi="Palatino Linotype"/>
          <w:noProof/>
          <w:sz w:val="18"/>
          <w:szCs w:val="18"/>
        </w:rPr>
        <w:t>, e0213292, doi:10.1371/journal.pone.0213292.</w:t>
      </w:r>
    </w:p>
    <w:p w14:paraId="01173660"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11.</w:t>
      </w:r>
      <w:r w:rsidRPr="00C30C7E">
        <w:rPr>
          <w:rFonts w:ascii="Palatino Linotype" w:hAnsi="Palatino Linotype"/>
          <w:noProof/>
          <w:sz w:val="18"/>
          <w:szCs w:val="18"/>
        </w:rPr>
        <w:tab/>
        <w:t xml:space="preserve">Neapolitan, R.E. </w:t>
      </w:r>
      <w:r w:rsidRPr="00C30C7E">
        <w:rPr>
          <w:rFonts w:ascii="Palatino Linotype" w:hAnsi="Palatino Linotype"/>
          <w:i/>
          <w:noProof/>
          <w:sz w:val="18"/>
          <w:szCs w:val="18"/>
        </w:rPr>
        <w:t>Probabilistic reasoning in expert systems : theory and algorithms</w:t>
      </w:r>
      <w:r w:rsidRPr="00C30C7E">
        <w:rPr>
          <w:rFonts w:ascii="Palatino Linotype" w:hAnsi="Palatino Linotype"/>
          <w:noProof/>
          <w:sz w:val="18"/>
          <w:szCs w:val="18"/>
        </w:rPr>
        <w:t>; Wiley: New York, 1990; pp. xiii, 433 p.</w:t>
      </w:r>
    </w:p>
    <w:p w14:paraId="7570330B"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12.</w:t>
      </w:r>
      <w:r w:rsidRPr="00C30C7E">
        <w:rPr>
          <w:rFonts w:ascii="Palatino Linotype" w:hAnsi="Palatino Linotype"/>
          <w:noProof/>
          <w:sz w:val="18"/>
          <w:szCs w:val="18"/>
        </w:rPr>
        <w:tab/>
        <w:t xml:space="preserve">Neapolitan, R.E.; Jiang, X. </w:t>
      </w:r>
      <w:r w:rsidRPr="00C30C7E">
        <w:rPr>
          <w:rFonts w:ascii="Palatino Linotype" w:hAnsi="Palatino Linotype"/>
          <w:i/>
          <w:noProof/>
          <w:sz w:val="18"/>
          <w:szCs w:val="18"/>
        </w:rPr>
        <w:t>Contemporary artificial intelligence</w:t>
      </w:r>
      <w:r w:rsidRPr="00C30C7E">
        <w:rPr>
          <w:rFonts w:ascii="Palatino Linotype" w:hAnsi="Palatino Linotype"/>
          <w:noProof/>
          <w:sz w:val="18"/>
          <w:szCs w:val="18"/>
        </w:rPr>
        <w:t>, 1st edition ed.; p. 1 online resource (508 pages).</w:t>
      </w:r>
    </w:p>
    <w:p w14:paraId="30E150B2"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13.</w:t>
      </w:r>
      <w:r w:rsidRPr="00C30C7E">
        <w:rPr>
          <w:rFonts w:ascii="Palatino Linotype" w:hAnsi="Palatino Linotype"/>
          <w:noProof/>
          <w:sz w:val="18"/>
          <w:szCs w:val="18"/>
        </w:rPr>
        <w:tab/>
        <w:t xml:space="preserve">Neapolitan, R.E. </w:t>
      </w:r>
      <w:r w:rsidRPr="00C30C7E">
        <w:rPr>
          <w:rFonts w:ascii="Palatino Linotype" w:hAnsi="Palatino Linotype"/>
          <w:i/>
          <w:noProof/>
          <w:sz w:val="18"/>
          <w:szCs w:val="18"/>
        </w:rPr>
        <w:t>Learning Bayesian networks</w:t>
      </w:r>
      <w:r w:rsidRPr="00C30C7E">
        <w:rPr>
          <w:rFonts w:ascii="Palatino Linotype" w:hAnsi="Palatino Linotype"/>
          <w:noProof/>
          <w:sz w:val="18"/>
          <w:szCs w:val="18"/>
        </w:rPr>
        <w:t>; Pearson Prentice Hall: Upper Saddle River, NJ, 2004; pp. xv, 674 p.</w:t>
      </w:r>
    </w:p>
    <w:p w14:paraId="45E83FA8"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14.</w:t>
      </w:r>
      <w:r w:rsidRPr="00C30C7E">
        <w:rPr>
          <w:rFonts w:ascii="Palatino Linotype" w:hAnsi="Palatino Linotype"/>
          <w:noProof/>
          <w:sz w:val="18"/>
          <w:szCs w:val="18"/>
        </w:rPr>
        <w:tab/>
        <w:t xml:space="preserve">Cooper, G.F.; Herskovits, E. A Bayesian method for the induction of probabilistic networks from data. </w:t>
      </w:r>
      <w:r w:rsidRPr="00C30C7E">
        <w:rPr>
          <w:rFonts w:ascii="Palatino Linotype" w:hAnsi="Palatino Linotype"/>
          <w:i/>
          <w:noProof/>
          <w:sz w:val="18"/>
          <w:szCs w:val="18"/>
        </w:rPr>
        <w:t xml:space="preserve">Machine learning </w:t>
      </w:r>
      <w:r w:rsidRPr="00C30C7E">
        <w:rPr>
          <w:rFonts w:ascii="Palatino Linotype" w:hAnsi="Palatino Linotype"/>
          <w:b/>
          <w:noProof/>
          <w:sz w:val="18"/>
          <w:szCs w:val="18"/>
        </w:rPr>
        <w:t>1992</w:t>
      </w:r>
      <w:r w:rsidRPr="00C30C7E">
        <w:rPr>
          <w:rFonts w:ascii="Palatino Linotype" w:hAnsi="Palatino Linotype"/>
          <w:noProof/>
          <w:sz w:val="18"/>
          <w:szCs w:val="18"/>
        </w:rPr>
        <w:t xml:space="preserve">, </w:t>
      </w:r>
      <w:r w:rsidRPr="00C30C7E">
        <w:rPr>
          <w:rFonts w:ascii="Palatino Linotype" w:hAnsi="Palatino Linotype"/>
          <w:i/>
          <w:noProof/>
          <w:sz w:val="18"/>
          <w:szCs w:val="18"/>
        </w:rPr>
        <w:t>9</w:t>
      </w:r>
      <w:r w:rsidRPr="00C30C7E">
        <w:rPr>
          <w:rFonts w:ascii="Palatino Linotype" w:hAnsi="Palatino Linotype"/>
          <w:noProof/>
          <w:sz w:val="18"/>
          <w:szCs w:val="18"/>
        </w:rPr>
        <w:t>, 309-347.</w:t>
      </w:r>
    </w:p>
    <w:p w14:paraId="750FEF7C"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15.</w:t>
      </w:r>
      <w:r w:rsidRPr="00C30C7E">
        <w:rPr>
          <w:rFonts w:ascii="Palatino Linotype" w:hAnsi="Palatino Linotype"/>
          <w:noProof/>
          <w:sz w:val="18"/>
          <w:szCs w:val="18"/>
        </w:rPr>
        <w:tab/>
        <w:t xml:space="preserve">Heckerman, D.; Geiger, D.; Chickering, D.M. Learning Bayesian Networks: The Combination of Knowledge and Statistical Data. </w:t>
      </w:r>
      <w:r w:rsidRPr="00C30C7E">
        <w:rPr>
          <w:rFonts w:ascii="Palatino Linotype" w:hAnsi="Palatino Linotype"/>
          <w:i/>
          <w:noProof/>
          <w:sz w:val="18"/>
          <w:szCs w:val="18"/>
        </w:rPr>
        <w:t xml:space="preserve">Machine Learning </w:t>
      </w:r>
      <w:r w:rsidRPr="00C30C7E">
        <w:rPr>
          <w:rFonts w:ascii="Palatino Linotype" w:hAnsi="Palatino Linotype"/>
          <w:b/>
          <w:noProof/>
          <w:sz w:val="18"/>
          <w:szCs w:val="18"/>
        </w:rPr>
        <w:t>1995</w:t>
      </w:r>
      <w:r w:rsidRPr="00C30C7E">
        <w:rPr>
          <w:rFonts w:ascii="Palatino Linotype" w:hAnsi="Palatino Linotype"/>
          <w:noProof/>
          <w:sz w:val="18"/>
          <w:szCs w:val="18"/>
        </w:rPr>
        <w:t xml:space="preserve">, </w:t>
      </w:r>
      <w:r w:rsidRPr="00C30C7E">
        <w:rPr>
          <w:rFonts w:ascii="Palatino Linotype" w:hAnsi="Palatino Linotype"/>
          <w:i/>
          <w:noProof/>
          <w:sz w:val="18"/>
          <w:szCs w:val="18"/>
        </w:rPr>
        <w:t>20</w:t>
      </w:r>
      <w:r w:rsidRPr="00C30C7E">
        <w:rPr>
          <w:rFonts w:ascii="Palatino Linotype" w:hAnsi="Palatino Linotype"/>
          <w:noProof/>
          <w:sz w:val="18"/>
          <w:szCs w:val="18"/>
        </w:rPr>
        <w:t>, 197-243, doi:10.1023/A:1022623210503.</w:t>
      </w:r>
    </w:p>
    <w:p w14:paraId="217FB101"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16.</w:t>
      </w:r>
      <w:r w:rsidRPr="00C30C7E">
        <w:rPr>
          <w:rFonts w:ascii="Palatino Linotype" w:hAnsi="Palatino Linotype"/>
          <w:noProof/>
          <w:sz w:val="18"/>
          <w:szCs w:val="18"/>
        </w:rPr>
        <w:tab/>
        <w:t xml:space="preserve">O'Brien, K.M.; Cole, S.R.; Tse, C.K.; Perou, C.M.; Carey, L.A.; Foulkes, W.D.; Dressler, L.G.; Geradts, J.; Millikan, R.C. Intrinsic breast tumor subtypes, race, and long-term survival in the Carolina Breast Cancer Study. </w:t>
      </w:r>
      <w:r w:rsidRPr="00C30C7E">
        <w:rPr>
          <w:rFonts w:ascii="Palatino Linotype" w:hAnsi="Palatino Linotype"/>
          <w:i/>
          <w:noProof/>
          <w:sz w:val="18"/>
          <w:szCs w:val="18"/>
        </w:rPr>
        <w:t xml:space="preserve">Clin Cancer Res </w:t>
      </w:r>
      <w:r w:rsidRPr="00C30C7E">
        <w:rPr>
          <w:rFonts w:ascii="Palatino Linotype" w:hAnsi="Palatino Linotype"/>
          <w:b/>
          <w:noProof/>
          <w:sz w:val="18"/>
          <w:szCs w:val="18"/>
        </w:rPr>
        <w:t>2010</w:t>
      </w:r>
      <w:r w:rsidRPr="00C30C7E">
        <w:rPr>
          <w:rFonts w:ascii="Palatino Linotype" w:hAnsi="Palatino Linotype"/>
          <w:noProof/>
          <w:sz w:val="18"/>
          <w:szCs w:val="18"/>
        </w:rPr>
        <w:t xml:space="preserve">, </w:t>
      </w:r>
      <w:r w:rsidRPr="00C30C7E">
        <w:rPr>
          <w:rFonts w:ascii="Palatino Linotype" w:hAnsi="Palatino Linotype"/>
          <w:i/>
          <w:noProof/>
          <w:sz w:val="18"/>
          <w:szCs w:val="18"/>
        </w:rPr>
        <w:t>16</w:t>
      </w:r>
      <w:r w:rsidRPr="00C30C7E">
        <w:rPr>
          <w:rFonts w:ascii="Palatino Linotype" w:hAnsi="Palatino Linotype"/>
          <w:noProof/>
          <w:sz w:val="18"/>
          <w:szCs w:val="18"/>
        </w:rPr>
        <w:t>, 6100-6110, doi:10.1158/1078-0432.CCR-10-1533.</w:t>
      </w:r>
    </w:p>
    <w:p w14:paraId="10DCC32C"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17.</w:t>
      </w:r>
      <w:r w:rsidRPr="00C30C7E">
        <w:rPr>
          <w:rFonts w:ascii="Palatino Linotype" w:hAnsi="Palatino Linotype"/>
          <w:noProof/>
          <w:sz w:val="18"/>
          <w:szCs w:val="18"/>
        </w:rPr>
        <w:tab/>
        <w:t xml:space="preserve">Ekholm, M.; Bendahl, P.O.; Ferno, M.; Nordenskjold, B.; Stal, O.; Ryden, L.; South, S.; South-East Swedish Breast Cancer, G. Effects of adjuvant tamoxifen over three decades on breast cancer-free and distant recurrence-free interval among premenopausal women with oestrogen receptor-positive breast cancer randomised in the Swedish SBII:2pre trial. </w:t>
      </w:r>
      <w:r w:rsidRPr="00C30C7E">
        <w:rPr>
          <w:rFonts w:ascii="Palatino Linotype" w:hAnsi="Palatino Linotype"/>
          <w:i/>
          <w:noProof/>
          <w:sz w:val="18"/>
          <w:szCs w:val="18"/>
        </w:rPr>
        <w:t xml:space="preserve">Eur J Cancer </w:t>
      </w:r>
      <w:r w:rsidRPr="00C30C7E">
        <w:rPr>
          <w:rFonts w:ascii="Palatino Linotype" w:hAnsi="Palatino Linotype"/>
          <w:b/>
          <w:noProof/>
          <w:sz w:val="18"/>
          <w:szCs w:val="18"/>
        </w:rPr>
        <w:t>2019</w:t>
      </w:r>
      <w:r w:rsidRPr="00C30C7E">
        <w:rPr>
          <w:rFonts w:ascii="Palatino Linotype" w:hAnsi="Palatino Linotype"/>
          <w:noProof/>
          <w:sz w:val="18"/>
          <w:szCs w:val="18"/>
        </w:rPr>
        <w:t xml:space="preserve">, </w:t>
      </w:r>
      <w:r w:rsidRPr="00C30C7E">
        <w:rPr>
          <w:rFonts w:ascii="Palatino Linotype" w:hAnsi="Palatino Linotype"/>
          <w:i/>
          <w:noProof/>
          <w:sz w:val="18"/>
          <w:szCs w:val="18"/>
        </w:rPr>
        <w:t>110</w:t>
      </w:r>
      <w:r w:rsidRPr="00C30C7E">
        <w:rPr>
          <w:rFonts w:ascii="Palatino Linotype" w:hAnsi="Palatino Linotype"/>
          <w:noProof/>
          <w:sz w:val="18"/>
          <w:szCs w:val="18"/>
        </w:rPr>
        <w:t>, 53-61, doi:10.1016/j.ejca.2018.12.034.</w:t>
      </w:r>
    </w:p>
    <w:p w14:paraId="07B3B655"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18.</w:t>
      </w:r>
      <w:r w:rsidRPr="00C30C7E">
        <w:rPr>
          <w:rFonts w:ascii="Palatino Linotype" w:hAnsi="Palatino Linotype"/>
          <w:noProof/>
          <w:sz w:val="18"/>
          <w:szCs w:val="18"/>
        </w:rPr>
        <w:tab/>
        <w:t xml:space="preserve">Heitz, A.E.; Baumgartner, R.N.; Baumgartner, K.B.; Boone, S.D. Healthy lifestyle impact on breast cancer-specific and all-cause mortality. </w:t>
      </w:r>
      <w:r w:rsidRPr="00C30C7E">
        <w:rPr>
          <w:rFonts w:ascii="Palatino Linotype" w:hAnsi="Palatino Linotype"/>
          <w:i/>
          <w:noProof/>
          <w:sz w:val="18"/>
          <w:szCs w:val="18"/>
        </w:rPr>
        <w:t xml:space="preserve">Breast Cancer Res Treat </w:t>
      </w:r>
      <w:r w:rsidRPr="00C30C7E">
        <w:rPr>
          <w:rFonts w:ascii="Palatino Linotype" w:hAnsi="Palatino Linotype"/>
          <w:b/>
          <w:noProof/>
          <w:sz w:val="18"/>
          <w:szCs w:val="18"/>
        </w:rPr>
        <w:t>2018</w:t>
      </w:r>
      <w:r w:rsidRPr="00C30C7E">
        <w:rPr>
          <w:rFonts w:ascii="Palatino Linotype" w:hAnsi="Palatino Linotype"/>
          <w:noProof/>
          <w:sz w:val="18"/>
          <w:szCs w:val="18"/>
        </w:rPr>
        <w:t xml:space="preserve">, </w:t>
      </w:r>
      <w:r w:rsidRPr="00C30C7E">
        <w:rPr>
          <w:rFonts w:ascii="Palatino Linotype" w:hAnsi="Palatino Linotype"/>
          <w:i/>
          <w:noProof/>
          <w:sz w:val="18"/>
          <w:szCs w:val="18"/>
        </w:rPr>
        <w:t>167</w:t>
      </w:r>
      <w:r w:rsidRPr="00C30C7E">
        <w:rPr>
          <w:rFonts w:ascii="Palatino Linotype" w:hAnsi="Palatino Linotype"/>
          <w:noProof/>
          <w:sz w:val="18"/>
          <w:szCs w:val="18"/>
        </w:rPr>
        <w:t>, 171-181, doi:10.1007/s10549-017-4467-2.</w:t>
      </w:r>
    </w:p>
    <w:p w14:paraId="03B6ABC6"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19.</w:t>
      </w:r>
      <w:r w:rsidRPr="00C30C7E">
        <w:rPr>
          <w:rFonts w:ascii="Palatino Linotype" w:hAnsi="Palatino Linotype"/>
          <w:noProof/>
          <w:sz w:val="18"/>
          <w:szCs w:val="18"/>
        </w:rPr>
        <w:tab/>
        <w:t xml:space="preserve">Kwan, M.L.; Kushi, L.H.; Weltzien, E.; Tam, E.K.; Castillo, A.; Sweeney, C.; Caan, B.J. Alcohol consumption and breast cancer recurrence and survival among women with early-stage breast cancer: the life after cancer epidemiology study. </w:t>
      </w:r>
      <w:r w:rsidRPr="00C30C7E">
        <w:rPr>
          <w:rFonts w:ascii="Palatino Linotype" w:hAnsi="Palatino Linotype"/>
          <w:i/>
          <w:noProof/>
          <w:sz w:val="18"/>
          <w:szCs w:val="18"/>
        </w:rPr>
        <w:t xml:space="preserve">J Clin Oncol </w:t>
      </w:r>
      <w:r w:rsidRPr="00C30C7E">
        <w:rPr>
          <w:rFonts w:ascii="Palatino Linotype" w:hAnsi="Palatino Linotype"/>
          <w:b/>
          <w:noProof/>
          <w:sz w:val="18"/>
          <w:szCs w:val="18"/>
        </w:rPr>
        <w:t>2010</w:t>
      </w:r>
      <w:r w:rsidRPr="00C30C7E">
        <w:rPr>
          <w:rFonts w:ascii="Palatino Linotype" w:hAnsi="Palatino Linotype"/>
          <w:noProof/>
          <w:sz w:val="18"/>
          <w:szCs w:val="18"/>
        </w:rPr>
        <w:t xml:space="preserve">, </w:t>
      </w:r>
      <w:r w:rsidRPr="00C30C7E">
        <w:rPr>
          <w:rFonts w:ascii="Palatino Linotype" w:hAnsi="Palatino Linotype"/>
          <w:i/>
          <w:noProof/>
          <w:sz w:val="18"/>
          <w:szCs w:val="18"/>
        </w:rPr>
        <w:t>28</w:t>
      </w:r>
      <w:r w:rsidRPr="00C30C7E">
        <w:rPr>
          <w:rFonts w:ascii="Palatino Linotype" w:hAnsi="Palatino Linotype"/>
          <w:noProof/>
          <w:sz w:val="18"/>
          <w:szCs w:val="18"/>
        </w:rPr>
        <w:t>, 4410-4416, doi:10.1200/JCO.2010.29.2730.</w:t>
      </w:r>
    </w:p>
    <w:p w14:paraId="1C664E90" w14:textId="77777777" w:rsidR="00382C0A" w:rsidRPr="00C30C7E" w:rsidRDefault="00382C0A" w:rsidP="00C30C7E">
      <w:pPr>
        <w:pStyle w:val="EndNoteBibliography"/>
        <w:adjustRightInd w:val="0"/>
        <w:snapToGrid w:val="0"/>
        <w:spacing w:line="228" w:lineRule="auto"/>
        <w:ind w:left="425" w:hanging="425"/>
        <w:jc w:val="both"/>
        <w:rPr>
          <w:rFonts w:ascii="Palatino Linotype" w:hAnsi="Palatino Linotype"/>
          <w:noProof/>
          <w:sz w:val="18"/>
          <w:szCs w:val="18"/>
        </w:rPr>
      </w:pPr>
      <w:r w:rsidRPr="00C30C7E">
        <w:rPr>
          <w:rFonts w:ascii="Palatino Linotype" w:hAnsi="Palatino Linotype"/>
          <w:noProof/>
          <w:sz w:val="18"/>
          <w:szCs w:val="18"/>
        </w:rPr>
        <w:t>20.</w:t>
      </w:r>
      <w:r w:rsidRPr="00C30C7E">
        <w:rPr>
          <w:rFonts w:ascii="Palatino Linotype" w:hAnsi="Palatino Linotype"/>
          <w:noProof/>
          <w:sz w:val="18"/>
          <w:szCs w:val="18"/>
        </w:rPr>
        <w:tab/>
        <w:t xml:space="preserve">Hoskins, K.F.; Danciu, O.C.; Ko, N.Y.; Calip, G.S. Association of Race/Ethnicity and the 21-Gene Recurrence Score With Breast Cancer-Specific Mortality Among US Women. </w:t>
      </w:r>
      <w:r w:rsidRPr="00C30C7E">
        <w:rPr>
          <w:rFonts w:ascii="Palatino Linotype" w:hAnsi="Palatino Linotype"/>
          <w:i/>
          <w:noProof/>
          <w:sz w:val="18"/>
          <w:szCs w:val="18"/>
        </w:rPr>
        <w:t xml:space="preserve">JAMA Oncol </w:t>
      </w:r>
      <w:r w:rsidRPr="00C30C7E">
        <w:rPr>
          <w:rFonts w:ascii="Palatino Linotype" w:hAnsi="Palatino Linotype"/>
          <w:b/>
          <w:noProof/>
          <w:sz w:val="18"/>
          <w:szCs w:val="18"/>
        </w:rPr>
        <w:t>2021</w:t>
      </w:r>
      <w:r w:rsidRPr="00C30C7E">
        <w:rPr>
          <w:rFonts w:ascii="Palatino Linotype" w:hAnsi="Palatino Linotype"/>
          <w:noProof/>
          <w:sz w:val="18"/>
          <w:szCs w:val="18"/>
        </w:rPr>
        <w:t xml:space="preserve">, </w:t>
      </w:r>
      <w:r w:rsidRPr="00C30C7E">
        <w:rPr>
          <w:rFonts w:ascii="Palatino Linotype" w:hAnsi="Palatino Linotype"/>
          <w:i/>
          <w:noProof/>
          <w:sz w:val="18"/>
          <w:szCs w:val="18"/>
        </w:rPr>
        <w:t>7</w:t>
      </w:r>
      <w:r w:rsidRPr="00C30C7E">
        <w:rPr>
          <w:rFonts w:ascii="Palatino Linotype" w:hAnsi="Palatino Linotype"/>
          <w:noProof/>
          <w:sz w:val="18"/>
          <w:szCs w:val="18"/>
        </w:rPr>
        <w:t>, 370-378, doi:10.1001/jamaoncol.2020.7320.</w:t>
      </w:r>
    </w:p>
    <w:p w14:paraId="0BD52326" w14:textId="46C86B40" w:rsidR="00507777" w:rsidRPr="00C30C7E" w:rsidRDefault="00507777" w:rsidP="00C30C7E">
      <w:pPr>
        <w:spacing w:line="228" w:lineRule="auto"/>
        <w:ind w:left="360" w:hanging="360"/>
        <w:rPr>
          <w:rFonts w:ascii="Arial" w:hAnsi="Arial" w:cs="Arial"/>
        </w:rPr>
      </w:pPr>
      <w:r w:rsidRPr="00B6276D">
        <w:rPr>
          <w:rFonts w:ascii="Palatino" w:hAnsi="Palatino" w:cs="Arial"/>
        </w:rPr>
        <w:fldChar w:fldCharType="end"/>
      </w:r>
    </w:p>
    <w:sectPr w:rsidR="00507777" w:rsidRPr="00C30C7E" w:rsidSect="00C343B1">
      <w:headerReference w:type="even" r:id="rId14"/>
      <w:headerReference w:type="default" r:id="rId15"/>
      <w:footerReference w:type="default" r:id="rId16"/>
      <w:headerReference w:type="first" r:id="rId17"/>
      <w:footerReference w:type="first" r:id="rId1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42" w:author="Alan Wells" w:date="2021-12-15T14:29:00Z" w:initials="AW">
    <w:p w14:paraId="7FC9509D" w14:textId="2DF5BDA0" w:rsidR="00943902" w:rsidRDefault="00943902">
      <w:pPr>
        <w:pStyle w:val="CommentText"/>
      </w:pPr>
      <w:r>
        <w:rPr>
          <w:rStyle w:val="CommentReference"/>
        </w:rPr>
        <w:annotationRef/>
      </w:r>
      <w:r>
        <w:t>Xia please comment on goodness of fit tests</w:t>
      </w:r>
    </w:p>
  </w:comment>
  <w:comment w:id="653" w:author="MDPI" w:date="2021-11-30T00:55:00Z" w:initials="M">
    <w:p w14:paraId="091BCDA9" w14:textId="77777777" w:rsidR="00943902" w:rsidRDefault="00943902" w:rsidP="00DA73BD">
      <w:pPr>
        <w:pStyle w:val="CommentText"/>
      </w:pPr>
      <w:r>
        <w:rPr>
          <w:rStyle w:val="CommentReference"/>
        </w:rPr>
        <w:annotationRef/>
      </w:r>
      <w:r>
        <w:t>Please refer to suggested Data Availability Statements at https://www.mdpi.com/journal/cancers/instructions#suppmaterials</w:t>
      </w:r>
    </w:p>
    <w:p w14:paraId="5B9E8C16" w14:textId="3E76A428" w:rsidR="00943902" w:rsidRDefault="00943902" w:rsidP="00DA73BD">
      <w:pPr>
        <w:pStyle w:val="CommentText"/>
      </w:pPr>
      <w:r>
        <w:t>and suggest one version that suits your paper.</w:t>
      </w:r>
    </w:p>
  </w:comment>
  <w:comment w:id="654" w:author="MDPI" w:date="2021-11-30T00:56:00Z" w:initials="M">
    <w:p w14:paraId="080C3931" w14:textId="1CE85CFB" w:rsidR="00943902" w:rsidRDefault="00943902">
      <w:pPr>
        <w:pStyle w:val="CommentText"/>
      </w:pPr>
      <w:r>
        <w:rPr>
          <w:rStyle w:val="CommentReference"/>
        </w:rPr>
        <w:annotationRef/>
      </w:r>
      <w:r>
        <w:t xml:space="preserve">Please </w:t>
      </w:r>
      <w:r w:rsidRPr="00DA73BD">
        <w:t>state i</w:t>
      </w:r>
      <w:r>
        <w:t>f</w:t>
      </w:r>
      <w:r w:rsidRPr="00DA73BD">
        <w:t xml:space="preserve"> there is any COI of the authors from company in COI part</w:t>
      </w:r>
      <w:r>
        <w:t>.</w:t>
      </w:r>
    </w:p>
  </w:comment>
  <w:comment w:id="655" w:author="MDPI" w:date="2021-11-30T00:55:00Z" w:initials="M">
    <w:p w14:paraId="65FB9900" w14:textId="466A284A" w:rsidR="00943902" w:rsidRDefault="00943902">
      <w:pPr>
        <w:pStyle w:val="CommentText"/>
      </w:pPr>
      <w:r>
        <w:rPr>
          <w:rStyle w:val="CommentReference"/>
        </w:rPr>
        <w:annotationRef/>
      </w:r>
      <w:r>
        <w:t>T</w:t>
      </w:r>
      <w:r w:rsidRPr="00DA73BD">
        <w:t>he proportion of the refs in the last three years is a little low, please add some during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C9509D" w15:done="0"/>
  <w15:commentEx w15:paraId="5B9E8C16" w15:done="0"/>
  <w15:commentEx w15:paraId="080C3931" w15:done="0"/>
  <w15:commentEx w15:paraId="65FB99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5FCEE" w16cex:dateUtc="2021-12-15T19:29:00Z"/>
  <w16cex:commentExtensible w16cex:durableId="2550ABCA" w16cex:dateUtc="2021-11-30T05:55:00Z"/>
  <w16cex:commentExtensible w16cex:durableId="2550AC03" w16cex:dateUtc="2021-11-30T05:56:00Z"/>
  <w16cex:commentExtensible w16cex:durableId="2550ABE0" w16cex:dateUtc="2021-11-30T0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C9509D" w16cid:durableId="2565FCEE"/>
  <w16cid:commentId w16cid:paraId="5B9E8C16" w16cid:durableId="2550ABCA"/>
  <w16cid:commentId w16cid:paraId="080C3931" w16cid:durableId="2550AC03"/>
  <w16cid:commentId w16cid:paraId="65FB9900" w16cid:durableId="2550AB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A531D" w14:textId="77777777" w:rsidR="003177B6" w:rsidRDefault="003177B6">
      <w:pPr>
        <w:spacing w:line="240" w:lineRule="auto"/>
      </w:pPr>
      <w:r>
        <w:separator/>
      </w:r>
    </w:p>
  </w:endnote>
  <w:endnote w:type="continuationSeparator" w:id="0">
    <w:p w14:paraId="391E4D9E" w14:textId="77777777" w:rsidR="003177B6" w:rsidRDefault="00317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E850" w14:textId="77777777" w:rsidR="00943902" w:rsidRPr="00164C5C" w:rsidRDefault="00943902" w:rsidP="00AF7CE2">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0636" w14:textId="77777777" w:rsidR="00943902" w:rsidRDefault="00943902" w:rsidP="00B16808">
    <w:pPr>
      <w:pStyle w:val="MDPIfooterfirstpage"/>
      <w:pBdr>
        <w:top w:val="single" w:sz="4" w:space="0" w:color="000000"/>
      </w:pBdr>
      <w:adjustRightInd w:val="0"/>
      <w:snapToGrid w:val="0"/>
      <w:spacing w:before="480" w:line="100" w:lineRule="exact"/>
      <w:rPr>
        <w:i/>
      </w:rPr>
    </w:pPr>
  </w:p>
  <w:p w14:paraId="5B2728D2" w14:textId="77777777" w:rsidR="00943902" w:rsidRPr="008B308E" w:rsidRDefault="00943902" w:rsidP="00AC5F82">
    <w:pPr>
      <w:pStyle w:val="MDPIfooterfirstpage"/>
      <w:tabs>
        <w:tab w:val="clear" w:pos="8845"/>
        <w:tab w:val="right" w:pos="10466"/>
      </w:tabs>
      <w:spacing w:line="240" w:lineRule="auto"/>
      <w:jc w:val="both"/>
      <w:rPr>
        <w:lang w:val="fr-CH"/>
      </w:rPr>
    </w:pPr>
    <w:r>
      <w:rPr>
        <w:i/>
      </w:rPr>
      <w:t xml:space="preserve">Cancers </w:t>
    </w:r>
    <w:r w:rsidRPr="009A5A53">
      <w:rPr>
        <w:b/>
      </w:rPr>
      <w:t>2021</w:t>
    </w:r>
    <w:r w:rsidRPr="00F71A8C">
      <w:t xml:space="preserve">, </w:t>
    </w:r>
    <w:r w:rsidRPr="009A5A53">
      <w:rPr>
        <w:i/>
      </w:rPr>
      <w:t>13</w:t>
    </w:r>
    <w:r w:rsidRPr="00F71A8C">
      <w:t xml:space="preserve">, </w:t>
    </w:r>
    <w:r>
      <w:t>x. https://doi.org/10.3390/xxxxx</w:t>
    </w:r>
    <w:r w:rsidRPr="008B308E">
      <w:rPr>
        <w:lang w:val="fr-CH"/>
      </w:rPr>
      <w:tab/>
      <w:t>www.mdpi.com/journal/</w:t>
    </w:r>
    <w:r w:rsidRPr="00511F0B">
      <w:t>cancers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316B4" w14:textId="77777777" w:rsidR="003177B6" w:rsidRDefault="003177B6">
      <w:pPr>
        <w:spacing w:line="240" w:lineRule="auto"/>
      </w:pPr>
      <w:r>
        <w:separator/>
      </w:r>
    </w:p>
  </w:footnote>
  <w:footnote w:type="continuationSeparator" w:id="0">
    <w:p w14:paraId="41D3FBB9" w14:textId="77777777" w:rsidR="003177B6" w:rsidRDefault="003177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3A98" w14:textId="77777777" w:rsidR="00943902" w:rsidRDefault="00943902" w:rsidP="00AF7CE2">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BE236" w14:textId="77777777" w:rsidR="00943902" w:rsidRDefault="00943902" w:rsidP="00AC5F82">
    <w:pPr>
      <w:tabs>
        <w:tab w:val="right" w:pos="10466"/>
      </w:tabs>
      <w:adjustRightInd w:val="0"/>
      <w:snapToGrid w:val="0"/>
      <w:spacing w:line="240" w:lineRule="auto"/>
      <w:rPr>
        <w:sz w:val="16"/>
      </w:rPr>
    </w:pPr>
    <w:r>
      <w:rPr>
        <w:i/>
        <w:sz w:val="16"/>
      </w:rPr>
      <w:t xml:space="preserve">Cancers </w:t>
    </w:r>
    <w:r w:rsidRPr="001059C9">
      <w:rPr>
        <w:b/>
        <w:sz w:val="16"/>
      </w:rPr>
      <w:t>2021</w:t>
    </w:r>
    <w:r w:rsidRPr="00F71A8C">
      <w:rPr>
        <w:sz w:val="16"/>
      </w:rPr>
      <w:t xml:space="preserve">, </w:t>
    </w:r>
    <w:r w:rsidRPr="001059C9">
      <w:rPr>
        <w:i/>
        <w:sz w:val="16"/>
      </w:rPr>
      <w:t>13</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7A40F4">
      <w:rPr>
        <w:sz w:val="16"/>
      </w:rPr>
      <w:t>10</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7A40F4">
      <w:rPr>
        <w:sz w:val="16"/>
      </w:rPr>
      <w:t>11</w:t>
    </w:r>
    <w:r>
      <w:rPr>
        <w:sz w:val="16"/>
      </w:rPr>
      <w:fldChar w:fldCharType="end"/>
    </w:r>
  </w:p>
  <w:p w14:paraId="7201F32D" w14:textId="77777777" w:rsidR="00943902" w:rsidRPr="00836BB8" w:rsidRDefault="00943902" w:rsidP="00B16808">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943902" w:rsidRPr="00AC5F82" w14:paraId="5E19E3BB" w14:textId="77777777" w:rsidTr="00AC5F82">
      <w:trPr>
        <w:trHeight w:val="686"/>
      </w:trPr>
      <w:tc>
        <w:tcPr>
          <w:tcW w:w="3679" w:type="dxa"/>
          <w:shd w:val="clear" w:color="auto" w:fill="auto"/>
          <w:vAlign w:val="center"/>
        </w:tcPr>
        <w:p w14:paraId="20B7FC72" w14:textId="37BFF83D" w:rsidR="00943902" w:rsidRPr="00BD0BE9" w:rsidRDefault="00943902" w:rsidP="00AC5F82">
          <w:pPr>
            <w:pStyle w:val="Header"/>
            <w:pBdr>
              <w:bottom w:val="none" w:sz="0" w:space="0" w:color="auto"/>
            </w:pBdr>
            <w:jc w:val="left"/>
            <w:rPr>
              <w:rFonts w:eastAsia="DengXian"/>
              <w:b/>
              <w:bCs/>
            </w:rPr>
          </w:pPr>
          <w:r>
            <w:rPr>
              <w:rFonts w:eastAsia="DengXian"/>
              <w:b/>
              <w:lang w:eastAsia="en-US"/>
            </w:rPr>
            <w:drawing>
              <wp:inline distT="0" distB="0" distL="0" distR="0" wp14:anchorId="34366A3B" wp14:editId="2B7161C1">
                <wp:extent cx="1684655" cy="440055"/>
                <wp:effectExtent l="0" t="0" r="0" b="0"/>
                <wp:docPr id="4" name="Picture 3" descr="cance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cer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655" cy="440055"/>
                        </a:xfrm>
                        <a:prstGeom prst="rect">
                          <a:avLst/>
                        </a:prstGeom>
                        <a:noFill/>
                        <a:ln>
                          <a:noFill/>
                        </a:ln>
                      </pic:spPr>
                    </pic:pic>
                  </a:graphicData>
                </a:graphic>
              </wp:inline>
            </w:drawing>
          </w:r>
        </w:p>
      </w:tc>
      <w:tc>
        <w:tcPr>
          <w:tcW w:w="4535" w:type="dxa"/>
          <w:shd w:val="clear" w:color="auto" w:fill="auto"/>
          <w:vAlign w:val="center"/>
        </w:tcPr>
        <w:p w14:paraId="4D5C6F0A" w14:textId="77777777" w:rsidR="00943902" w:rsidRPr="00BD0BE9" w:rsidRDefault="00943902" w:rsidP="00AC5F82">
          <w:pPr>
            <w:pStyle w:val="Header"/>
            <w:pBdr>
              <w:bottom w:val="none" w:sz="0" w:space="0" w:color="auto"/>
            </w:pBdr>
            <w:rPr>
              <w:rFonts w:eastAsia="DengXian"/>
              <w:b/>
              <w:bCs/>
            </w:rPr>
          </w:pPr>
        </w:p>
      </w:tc>
      <w:tc>
        <w:tcPr>
          <w:tcW w:w="2273" w:type="dxa"/>
          <w:shd w:val="clear" w:color="auto" w:fill="auto"/>
          <w:vAlign w:val="center"/>
        </w:tcPr>
        <w:p w14:paraId="6E1CB35D" w14:textId="67D75956" w:rsidR="00943902" w:rsidRPr="00BD0BE9" w:rsidRDefault="00943902" w:rsidP="00AC5F82">
          <w:pPr>
            <w:pStyle w:val="Header"/>
            <w:pBdr>
              <w:bottom w:val="none" w:sz="0" w:space="0" w:color="auto"/>
            </w:pBdr>
            <w:jc w:val="right"/>
            <w:rPr>
              <w:rFonts w:eastAsia="DengXian"/>
              <w:b/>
              <w:bCs/>
            </w:rPr>
          </w:pPr>
          <w:r>
            <w:rPr>
              <w:rFonts w:eastAsia="DengXian"/>
              <w:b/>
              <w:lang w:eastAsia="en-US"/>
            </w:rPr>
            <w:drawing>
              <wp:inline distT="0" distB="0" distL="0" distR="0" wp14:anchorId="6C22ABA0" wp14:editId="3D00EED6">
                <wp:extent cx="541655" cy="3556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c>
    </w:tr>
  </w:tbl>
  <w:p w14:paraId="22425AF9" w14:textId="77777777" w:rsidR="00943902" w:rsidRPr="005F530C" w:rsidRDefault="00943902" w:rsidP="00B16808">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0F88"/>
    <w:multiLevelType w:val="hybridMultilevel"/>
    <w:tmpl w:val="C77C711C"/>
    <w:lvl w:ilvl="0" w:tplc="5286504C">
      <w:start w:val="169"/>
      <w:numFmt w:val="bullet"/>
      <w:lvlText w:val=""/>
      <w:lvlJc w:val="left"/>
      <w:pPr>
        <w:ind w:left="580" w:hanging="360"/>
      </w:pPr>
      <w:rPr>
        <w:rFonts w:ascii="Symbol" w:eastAsia="Times New Roman" w:hAnsi="Symbol" w:cs="Times New Roman" w:hint="default"/>
      </w:rPr>
    </w:lvl>
    <w:lvl w:ilvl="1" w:tplc="1C090003" w:tentative="1">
      <w:start w:val="1"/>
      <w:numFmt w:val="bullet"/>
      <w:lvlText w:val="o"/>
      <w:lvlJc w:val="left"/>
      <w:pPr>
        <w:ind w:left="1300" w:hanging="360"/>
      </w:pPr>
      <w:rPr>
        <w:rFonts w:ascii="Courier New" w:hAnsi="Courier New" w:cs="Courier New" w:hint="default"/>
      </w:rPr>
    </w:lvl>
    <w:lvl w:ilvl="2" w:tplc="1C090005" w:tentative="1">
      <w:start w:val="1"/>
      <w:numFmt w:val="bullet"/>
      <w:lvlText w:val=""/>
      <w:lvlJc w:val="left"/>
      <w:pPr>
        <w:ind w:left="2020" w:hanging="360"/>
      </w:pPr>
      <w:rPr>
        <w:rFonts w:ascii="Wingdings" w:hAnsi="Wingdings" w:hint="default"/>
      </w:rPr>
    </w:lvl>
    <w:lvl w:ilvl="3" w:tplc="1C090001" w:tentative="1">
      <w:start w:val="1"/>
      <w:numFmt w:val="bullet"/>
      <w:lvlText w:val=""/>
      <w:lvlJc w:val="left"/>
      <w:pPr>
        <w:ind w:left="2740" w:hanging="360"/>
      </w:pPr>
      <w:rPr>
        <w:rFonts w:ascii="Symbol" w:hAnsi="Symbol" w:hint="default"/>
      </w:rPr>
    </w:lvl>
    <w:lvl w:ilvl="4" w:tplc="1C090003" w:tentative="1">
      <w:start w:val="1"/>
      <w:numFmt w:val="bullet"/>
      <w:lvlText w:val="o"/>
      <w:lvlJc w:val="left"/>
      <w:pPr>
        <w:ind w:left="3460" w:hanging="360"/>
      </w:pPr>
      <w:rPr>
        <w:rFonts w:ascii="Courier New" w:hAnsi="Courier New" w:cs="Courier New" w:hint="default"/>
      </w:rPr>
    </w:lvl>
    <w:lvl w:ilvl="5" w:tplc="1C090005" w:tentative="1">
      <w:start w:val="1"/>
      <w:numFmt w:val="bullet"/>
      <w:lvlText w:val=""/>
      <w:lvlJc w:val="left"/>
      <w:pPr>
        <w:ind w:left="4180" w:hanging="360"/>
      </w:pPr>
      <w:rPr>
        <w:rFonts w:ascii="Wingdings" w:hAnsi="Wingdings" w:hint="default"/>
      </w:rPr>
    </w:lvl>
    <w:lvl w:ilvl="6" w:tplc="1C090001" w:tentative="1">
      <w:start w:val="1"/>
      <w:numFmt w:val="bullet"/>
      <w:lvlText w:val=""/>
      <w:lvlJc w:val="left"/>
      <w:pPr>
        <w:ind w:left="4900" w:hanging="360"/>
      </w:pPr>
      <w:rPr>
        <w:rFonts w:ascii="Symbol" w:hAnsi="Symbol" w:hint="default"/>
      </w:rPr>
    </w:lvl>
    <w:lvl w:ilvl="7" w:tplc="1C090003" w:tentative="1">
      <w:start w:val="1"/>
      <w:numFmt w:val="bullet"/>
      <w:lvlText w:val="o"/>
      <w:lvlJc w:val="left"/>
      <w:pPr>
        <w:ind w:left="5620" w:hanging="360"/>
      </w:pPr>
      <w:rPr>
        <w:rFonts w:ascii="Courier New" w:hAnsi="Courier New" w:cs="Courier New" w:hint="default"/>
      </w:rPr>
    </w:lvl>
    <w:lvl w:ilvl="8" w:tplc="1C090005" w:tentative="1">
      <w:start w:val="1"/>
      <w:numFmt w:val="bullet"/>
      <w:lvlText w:val=""/>
      <w:lvlJc w:val="left"/>
      <w:pPr>
        <w:ind w:left="6340" w:hanging="360"/>
      </w:pPr>
      <w:rPr>
        <w:rFonts w:ascii="Wingdings" w:hAnsi="Wingdings" w:hint="default"/>
      </w:rPr>
    </w:lvl>
  </w:abstractNum>
  <w:abstractNum w:abstractNumId="1" w15:restartNumberingAfterBreak="0">
    <w:nsid w:val="18B468F5"/>
    <w:multiLevelType w:val="hybridMultilevel"/>
    <w:tmpl w:val="F7E250A8"/>
    <w:lvl w:ilvl="0" w:tplc="5A92E4B0">
      <w:start w:val="1"/>
      <w:numFmt w:val="decimal"/>
      <w:lvlRestart w:val="0"/>
      <w:pStyle w:val="MDPI71References"/>
      <w:lvlText w:val="%1."/>
      <w:lvlJc w:val="left"/>
      <w:pPr>
        <w:ind w:left="60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4"/>
  </w:num>
  <w:num w:numId="2">
    <w:abstractNumId w:val="6"/>
  </w:num>
  <w:num w:numId="3">
    <w:abstractNumId w:val="3"/>
  </w:num>
  <w:num w:numId="4">
    <w:abstractNumId w:val="5"/>
  </w:num>
  <w:num w:numId="5">
    <w:abstractNumId w:val="8"/>
  </w:num>
  <w:num w:numId="6">
    <w:abstractNumId w:val="2"/>
  </w:num>
  <w:num w:numId="7">
    <w:abstractNumId w:val="8"/>
  </w:num>
  <w:num w:numId="8">
    <w:abstractNumId w:val="2"/>
  </w:num>
  <w:num w:numId="9">
    <w:abstractNumId w:val="8"/>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9"/>
  </w:num>
  <w:num w:numId="14">
    <w:abstractNumId w:val="10"/>
  </w:num>
  <w:num w:numId="15">
    <w:abstractNumId w:val="8"/>
  </w:num>
  <w:num w:numId="16">
    <w:abstractNumId w:val="2"/>
  </w:num>
  <w:num w:numId="17">
    <w:abstractNumId w:val="1"/>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g, Xia">
    <w15:presenceInfo w15:providerId="AD" w15:userId="S::xij6@pitt.edu::095ccee8-78a9-43d8-8d6c-ec8d13d294ea"/>
  </w15:person>
  <w15:person w15:author="MDPI">
    <w15:presenceInfo w15:providerId="None" w15:userId="MDP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MDPI&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tw9p5sk2eazqedxf25wdszswdesv52sf95&quot;&gt;Bayesian Networks&lt;record-ids&gt;&lt;item&gt;1&lt;/item&gt;&lt;item&gt;2&lt;/item&gt;&lt;item&gt;3&lt;/item&gt;&lt;item&gt;4&lt;/item&gt;&lt;item&gt;6&lt;/item&gt;&lt;item&gt;8&lt;/item&gt;&lt;item&gt;9&lt;/item&gt;&lt;item&gt;10&lt;/item&gt;&lt;item&gt;12&lt;/item&gt;&lt;item&gt;13&lt;/item&gt;&lt;item&gt;14&lt;/item&gt;&lt;item&gt;15&lt;/item&gt;&lt;item&gt;16&lt;/item&gt;&lt;item&gt;17&lt;/item&gt;&lt;item&gt;18&lt;/item&gt;&lt;item&gt;20&lt;/item&gt;&lt;item&gt;21&lt;/item&gt;&lt;item&gt;25&lt;/item&gt;&lt;item&gt;26&lt;/item&gt;&lt;item&gt;27&lt;/item&gt;&lt;/record-ids&gt;&lt;/item&gt;&lt;/Libraries&gt;"/>
  </w:docVars>
  <w:rsids>
    <w:rsidRoot w:val="00E63283"/>
    <w:rsid w:val="00014FE6"/>
    <w:rsid w:val="0001630C"/>
    <w:rsid w:val="00017B4D"/>
    <w:rsid w:val="00020311"/>
    <w:rsid w:val="000429DC"/>
    <w:rsid w:val="000618E3"/>
    <w:rsid w:val="000700D0"/>
    <w:rsid w:val="00092478"/>
    <w:rsid w:val="000A0FBB"/>
    <w:rsid w:val="000A6F47"/>
    <w:rsid w:val="000D4AE8"/>
    <w:rsid w:val="000D6839"/>
    <w:rsid w:val="000E0D52"/>
    <w:rsid w:val="000F0E63"/>
    <w:rsid w:val="00102F99"/>
    <w:rsid w:val="00103E20"/>
    <w:rsid w:val="001059C9"/>
    <w:rsid w:val="00110CC2"/>
    <w:rsid w:val="0011101E"/>
    <w:rsid w:val="00125CE1"/>
    <w:rsid w:val="00126C03"/>
    <w:rsid w:val="00135C67"/>
    <w:rsid w:val="00135CBF"/>
    <w:rsid w:val="00136443"/>
    <w:rsid w:val="001370A7"/>
    <w:rsid w:val="001432AB"/>
    <w:rsid w:val="00145BCC"/>
    <w:rsid w:val="001475F2"/>
    <w:rsid w:val="00152710"/>
    <w:rsid w:val="00160840"/>
    <w:rsid w:val="00186691"/>
    <w:rsid w:val="00197D56"/>
    <w:rsid w:val="001A3DE7"/>
    <w:rsid w:val="001B645A"/>
    <w:rsid w:val="001D0EB3"/>
    <w:rsid w:val="001E2AEB"/>
    <w:rsid w:val="001F7B9E"/>
    <w:rsid w:val="002008B0"/>
    <w:rsid w:val="002026A3"/>
    <w:rsid w:val="00232A00"/>
    <w:rsid w:val="00240AB5"/>
    <w:rsid w:val="002431C5"/>
    <w:rsid w:val="00272F25"/>
    <w:rsid w:val="00293431"/>
    <w:rsid w:val="002A0D6E"/>
    <w:rsid w:val="002A6DF4"/>
    <w:rsid w:val="002B0E02"/>
    <w:rsid w:val="002B5823"/>
    <w:rsid w:val="002C482A"/>
    <w:rsid w:val="002D78E7"/>
    <w:rsid w:val="002F6612"/>
    <w:rsid w:val="00316E1B"/>
    <w:rsid w:val="003177B6"/>
    <w:rsid w:val="00326141"/>
    <w:rsid w:val="003271CA"/>
    <w:rsid w:val="003734CA"/>
    <w:rsid w:val="00375BAA"/>
    <w:rsid w:val="0037711B"/>
    <w:rsid w:val="00382C0A"/>
    <w:rsid w:val="003846A4"/>
    <w:rsid w:val="003908C5"/>
    <w:rsid w:val="00394E80"/>
    <w:rsid w:val="003A004E"/>
    <w:rsid w:val="003A55A8"/>
    <w:rsid w:val="003B0587"/>
    <w:rsid w:val="003C39F7"/>
    <w:rsid w:val="004007C6"/>
    <w:rsid w:val="00401D30"/>
    <w:rsid w:val="00417BAE"/>
    <w:rsid w:val="00420E55"/>
    <w:rsid w:val="0044756D"/>
    <w:rsid w:val="004648D4"/>
    <w:rsid w:val="004807A8"/>
    <w:rsid w:val="004C1F28"/>
    <w:rsid w:val="004D3593"/>
    <w:rsid w:val="004E0105"/>
    <w:rsid w:val="004E6E09"/>
    <w:rsid w:val="00507777"/>
    <w:rsid w:val="00513C95"/>
    <w:rsid w:val="0052408B"/>
    <w:rsid w:val="00534C4A"/>
    <w:rsid w:val="00535ADB"/>
    <w:rsid w:val="00541837"/>
    <w:rsid w:val="005425B6"/>
    <w:rsid w:val="00547F78"/>
    <w:rsid w:val="00557A2C"/>
    <w:rsid w:val="00562CE7"/>
    <w:rsid w:val="005705D3"/>
    <w:rsid w:val="00596A63"/>
    <w:rsid w:val="005A0BED"/>
    <w:rsid w:val="005A2FC5"/>
    <w:rsid w:val="005D150D"/>
    <w:rsid w:val="005E2B1B"/>
    <w:rsid w:val="005F530C"/>
    <w:rsid w:val="00611407"/>
    <w:rsid w:val="00627D4F"/>
    <w:rsid w:val="00634FC4"/>
    <w:rsid w:val="0063570B"/>
    <w:rsid w:val="0065401F"/>
    <w:rsid w:val="00676FEB"/>
    <w:rsid w:val="006837C3"/>
    <w:rsid w:val="00692393"/>
    <w:rsid w:val="0069273C"/>
    <w:rsid w:val="006A25D2"/>
    <w:rsid w:val="006A2A04"/>
    <w:rsid w:val="006A6701"/>
    <w:rsid w:val="006B71A5"/>
    <w:rsid w:val="006D37E0"/>
    <w:rsid w:val="006E478C"/>
    <w:rsid w:val="006F7149"/>
    <w:rsid w:val="007346D0"/>
    <w:rsid w:val="007350F3"/>
    <w:rsid w:val="00735EA3"/>
    <w:rsid w:val="0079449A"/>
    <w:rsid w:val="007A40F4"/>
    <w:rsid w:val="007A54A4"/>
    <w:rsid w:val="007C17C4"/>
    <w:rsid w:val="007D1FFB"/>
    <w:rsid w:val="007F6471"/>
    <w:rsid w:val="007F76FE"/>
    <w:rsid w:val="008004FC"/>
    <w:rsid w:val="008030B7"/>
    <w:rsid w:val="00817FC9"/>
    <w:rsid w:val="00851EBD"/>
    <w:rsid w:val="00874B5B"/>
    <w:rsid w:val="008A0610"/>
    <w:rsid w:val="008A58E0"/>
    <w:rsid w:val="008A5BFD"/>
    <w:rsid w:val="008B0E4D"/>
    <w:rsid w:val="008B6C95"/>
    <w:rsid w:val="008B6FFA"/>
    <w:rsid w:val="008D036F"/>
    <w:rsid w:val="008D09DD"/>
    <w:rsid w:val="008D4904"/>
    <w:rsid w:val="008F4843"/>
    <w:rsid w:val="00905D6E"/>
    <w:rsid w:val="00925B94"/>
    <w:rsid w:val="00943902"/>
    <w:rsid w:val="00963346"/>
    <w:rsid w:val="00964FB2"/>
    <w:rsid w:val="0098128C"/>
    <w:rsid w:val="00994ED4"/>
    <w:rsid w:val="009A5A53"/>
    <w:rsid w:val="009A7C8B"/>
    <w:rsid w:val="009B0211"/>
    <w:rsid w:val="009B080B"/>
    <w:rsid w:val="009B3704"/>
    <w:rsid w:val="009D4726"/>
    <w:rsid w:val="009D74AE"/>
    <w:rsid w:val="009F70E6"/>
    <w:rsid w:val="00A004BA"/>
    <w:rsid w:val="00A02616"/>
    <w:rsid w:val="00A040D1"/>
    <w:rsid w:val="00A06051"/>
    <w:rsid w:val="00A13057"/>
    <w:rsid w:val="00A27A06"/>
    <w:rsid w:val="00A453A4"/>
    <w:rsid w:val="00A45543"/>
    <w:rsid w:val="00A53B15"/>
    <w:rsid w:val="00A54818"/>
    <w:rsid w:val="00A56CF6"/>
    <w:rsid w:val="00A57B3E"/>
    <w:rsid w:val="00A70EAB"/>
    <w:rsid w:val="00A72D48"/>
    <w:rsid w:val="00A935B2"/>
    <w:rsid w:val="00AB68AF"/>
    <w:rsid w:val="00AC1C84"/>
    <w:rsid w:val="00AC2C4A"/>
    <w:rsid w:val="00AC5F82"/>
    <w:rsid w:val="00AE48A6"/>
    <w:rsid w:val="00AF4AAA"/>
    <w:rsid w:val="00AF7C72"/>
    <w:rsid w:val="00AF7CE2"/>
    <w:rsid w:val="00B005DB"/>
    <w:rsid w:val="00B00C21"/>
    <w:rsid w:val="00B04A42"/>
    <w:rsid w:val="00B16352"/>
    <w:rsid w:val="00B16808"/>
    <w:rsid w:val="00B22C35"/>
    <w:rsid w:val="00B26679"/>
    <w:rsid w:val="00B41681"/>
    <w:rsid w:val="00B43CFF"/>
    <w:rsid w:val="00B6276D"/>
    <w:rsid w:val="00B63037"/>
    <w:rsid w:val="00B74A9D"/>
    <w:rsid w:val="00B874CF"/>
    <w:rsid w:val="00B904C6"/>
    <w:rsid w:val="00B94A81"/>
    <w:rsid w:val="00B9529E"/>
    <w:rsid w:val="00BA34A2"/>
    <w:rsid w:val="00BB5186"/>
    <w:rsid w:val="00BC29D4"/>
    <w:rsid w:val="00BD0BE9"/>
    <w:rsid w:val="00C30C7E"/>
    <w:rsid w:val="00C32442"/>
    <w:rsid w:val="00C343B1"/>
    <w:rsid w:val="00C34630"/>
    <w:rsid w:val="00C40546"/>
    <w:rsid w:val="00C44C10"/>
    <w:rsid w:val="00C523DB"/>
    <w:rsid w:val="00C73489"/>
    <w:rsid w:val="00C770AD"/>
    <w:rsid w:val="00C862EE"/>
    <w:rsid w:val="00C90FA1"/>
    <w:rsid w:val="00C9128A"/>
    <w:rsid w:val="00CA11A5"/>
    <w:rsid w:val="00CA391B"/>
    <w:rsid w:val="00CB04FA"/>
    <w:rsid w:val="00CB5381"/>
    <w:rsid w:val="00CB5C68"/>
    <w:rsid w:val="00CD4EB1"/>
    <w:rsid w:val="00D109C8"/>
    <w:rsid w:val="00D10FD6"/>
    <w:rsid w:val="00D47808"/>
    <w:rsid w:val="00D52E07"/>
    <w:rsid w:val="00D6737D"/>
    <w:rsid w:val="00D67A84"/>
    <w:rsid w:val="00D81694"/>
    <w:rsid w:val="00DA0C78"/>
    <w:rsid w:val="00DA4414"/>
    <w:rsid w:val="00DA73BD"/>
    <w:rsid w:val="00DE3283"/>
    <w:rsid w:val="00DE67A2"/>
    <w:rsid w:val="00E13705"/>
    <w:rsid w:val="00E2144B"/>
    <w:rsid w:val="00E21B5D"/>
    <w:rsid w:val="00E317F8"/>
    <w:rsid w:val="00E521BD"/>
    <w:rsid w:val="00E52FD0"/>
    <w:rsid w:val="00E56EC1"/>
    <w:rsid w:val="00E63283"/>
    <w:rsid w:val="00EC07B1"/>
    <w:rsid w:val="00EC2D4D"/>
    <w:rsid w:val="00ED3480"/>
    <w:rsid w:val="00F06986"/>
    <w:rsid w:val="00F17E93"/>
    <w:rsid w:val="00F2054E"/>
    <w:rsid w:val="00F22713"/>
    <w:rsid w:val="00F25B01"/>
    <w:rsid w:val="00F36A84"/>
    <w:rsid w:val="00F5117F"/>
    <w:rsid w:val="00F528E5"/>
    <w:rsid w:val="00F71A8C"/>
    <w:rsid w:val="00F90736"/>
    <w:rsid w:val="00FB2D45"/>
    <w:rsid w:val="00FC2569"/>
    <w:rsid w:val="00FC6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3F397A"/>
  <w15:docId w15:val="{7DA54844-EB14-5846-8920-AE759743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839"/>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0D6839"/>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0D6839"/>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0D6839"/>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0D6839"/>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0D6839"/>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0D6839"/>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0D6839"/>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030B7"/>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3A55A8"/>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0D6839"/>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D6839"/>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0D6839"/>
    <w:rPr>
      <w:rFonts w:ascii="Palatino Linotype" w:hAnsi="Palatino Linotype"/>
      <w:noProof/>
      <w:color w:val="000000"/>
      <w:szCs w:val="18"/>
    </w:rPr>
  </w:style>
  <w:style w:type="paragraph" w:styleId="Header">
    <w:name w:val="header"/>
    <w:basedOn w:val="Normal"/>
    <w:link w:val="HeaderChar"/>
    <w:uiPriority w:val="99"/>
    <w:rsid w:val="000D6839"/>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0D6839"/>
    <w:rPr>
      <w:rFonts w:ascii="Palatino Linotype" w:hAnsi="Palatino Linotype"/>
      <w:noProof/>
      <w:color w:val="000000"/>
      <w:szCs w:val="18"/>
    </w:rPr>
  </w:style>
  <w:style w:type="paragraph" w:customStyle="1" w:styleId="MDPIheaderjournallogo">
    <w:name w:val="MDPI_header_journal_logo"/>
    <w:qFormat/>
    <w:rsid w:val="000D6839"/>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0D6839"/>
    <w:pPr>
      <w:ind w:firstLine="0"/>
    </w:pPr>
  </w:style>
  <w:style w:type="paragraph" w:customStyle="1" w:styleId="MDPI31text">
    <w:name w:val="MDPI_3.1_text"/>
    <w:qFormat/>
    <w:rsid w:val="009B021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0D6839"/>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0D6839"/>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0D6839"/>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0D6839"/>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0D6839"/>
    <w:pPr>
      <w:numPr>
        <w:numId w:val="1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0D6839"/>
    <w:pPr>
      <w:numPr>
        <w:numId w:val="1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0D6839"/>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0D6839"/>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0D6839"/>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6F714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0D6839"/>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0D6839"/>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0D6839"/>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0D6839"/>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0D6839"/>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0D6839"/>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0D6839"/>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0D6839"/>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0D6839"/>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94A81"/>
    <w:pPr>
      <w:numPr>
        <w:numId w:val="17"/>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0D6839"/>
    <w:rPr>
      <w:rFonts w:cs="Tahoma"/>
      <w:szCs w:val="18"/>
    </w:rPr>
  </w:style>
  <w:style w:type="character" w:customStyle="1" w:styleId="BalloonTextChar">
    <w:name w:val="Balloon Text Char"/>
    <w:link w:val="BalloonText"/>
    <w:uiPriority w:val="99"/>
    <w:rsid w:val="000D6839"/>
    <w:rPr>
      <w:rFonts w:ascii="Palatino Linotype" w:hAnsi="Palatino Linotype" w:cs="Tahoma"/>
      <w:noProof/>
      <w:color w:val="000000"/>
      <w:szCs w:val="18"/>
    </w:rPr>
  </w:style>
  <w:style w:type="character" w:styleId="LineNumber">
    <w:name w:val="line number"/>
    <w:uiPriority w:val="99"/>
    <w:rsid w:val="00C343B1"/>
    <w:rPr>
      <w:rFonts w:ascii="Palatino Linotype" w:hAnsi="Palatino Linotype"/>
      <w:sz w:val="16"/>
    </w:rPr>
  </w:style>
  <w:style w:type="table" w:customStyle="1" w:styleId="MDPI41threelinetable">
    <w:name w:val="MDPI_4.1_three_line_table"/>
    <w:basedOn w:val="TableNormal"/>
    <w:uiPriority w:val="99"/>
    <w:rsid w:val="000D683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0D6839"/>
    <w:rPr>
      <w:color w:val="0000FF"/>
      <w:u w:val="single"/>
    </w:rPr>
  </w:style>
  <w:style w:type="character" w:customStyle="1" w:styleId="UnresolvedMention1">
    <w:name w:val="Unresolved Mention1"/>
    <w:uiPriority w:val="99"/>
    <w:semiHidden/>
    <w:unhideWhenUsed/>
    <w:rsid w:val="00963346"/>
    <w:rPr>
      <w:color w:val="605E5C"/>
      <w:shd w:val="clear" w:color="auto" w:fill="E1DFDD"/>
    </w:rPr>
  </w:style>
  <w:style w:type="table" w:customStyle="1" w:styleId="PlainTable41">
    <w:name w:val="Plain Table 41"/>
    <w:basedOn w:val="TableNormal"/>
    <w:uiPriority w:val="44"/>
    <w:rsid w:val="00F71A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0D6839"/>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link w:val="MDPI62BackMatterChar"/>
    <w:qFormat/>
    <w:rsid w:val="000D6839"/>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0D6839"/>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0D6839"/>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0D6839"/>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0D6839"/>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0D6839"/>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0D6839"/>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0D6839"/>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0D6839"/>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0D6839"/>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0D6839"/>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0D6839"/>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0D6839"/>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0D6839"/>
    <w:rPr>
      <w:rFonts w:ascii="Palatino Linotype" w:hAnsi="Palatino Linotype"/>
      <w:color w:val="000000"/>
      <w:lang w:val="en-CA"/>
    </w:rPr>
    <w:tblPr>
      <w:tblCellMar>
        <w:left w:w="0" w:type="dxa"/>
        <w:right w:w="0" w:type="dxa"/>
      </w:tblCellMar>
    </w:tblPr>
  </w:style>
  <w:style w:type="paragraph" w:customStyle="1" w:styleId="MDPItext">
    <w:name w:val="MDPI_text"/>
    <w:qFormat/>
    <w:rsid w:val="000D6839"/>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0D6839"/>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0D6839"/>
  </w:style>
  <w:style w:type="paragraph" w:styleId="Bibliography">
    <w:name w:val="Bibliography"/>
    <w:basedOn w:val="Normal"/>
    <w:next w:val="Normal"/>
    <w:uiPriority w:val="37"/>
    <w:semiHidden/>
    <w:unhideWhenUsed/>
    <w:rsid w:val="000D6839"/>
  </w:style>
  <w:style w:type="paragraph" w:styleId="BodyText">
    <w:name w:val="Body Text"/>
    <w:link w:val="BodyTextChar"/>
    <w:rsid w:val="000D6839"/>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0D6839"/>
    <w:rPr>
      <w:rFonts w:ascii="Palatino Linotype" w:hAnsi="Palatino Linotype"/>
      <w:color w:val="000000"/>
      <w:sz w:val="24"/>
      <w:lang w:eastAsia="de-DE"/>
    </w:rPr>
  </w:style>
  <w:style w:type="character" w:styleId="CommentReference">
    <w:name w:val="annotation reference"/>
    <w:rsid w:val="000D6839"/>
    <w:rPr>
      <w:sz w:val="21"/>
      <w:szCs w:val="21"/>
    </w:rPr>
  </w:style>
  <w:style w:type="paragraph" w:styleId="CommentText">
    <w:name w:val="annotation text"/>
    <w:basedOn w:val="Normal"/>
    <w:link w:val="CommentTextChar"/>
    <w:rsid w:val="000D6839"/>
  </w:style>
  <w:style w:type="character" w:customStyle="1" w:styleId="CommentTextChar">
    <w:name w:val="Comment Text Char"/>
    <w:link w:val="CommentText"/>
    <w:rsid w:val="000D6839"/>
    <w:rPr>
      <w:rFonts w:ascii="Palatino Linotype" w:hAnsi="Palatino Linotype"/>
      <w:noProof/>
      <w:color w:val="000000"/>
    </w:rPr>
  </w:style>
  <w:style w:type="paragraph" w:styleId="CommentSubject">
    <w:name w:val="annotation subject"/>
    <w:basedOn w:val="CommentText"/>
    <w:next w:val="CommentText"/>
    <w:link w:val="CommentSubjectChar"/>
    <w:rsid w:val="000D6839"/>
    <w:rPr>
      <w:b/>
      <w:bCs/>
    </w:rPr>
  </w:style>
  <w:style w:type="character" w:customStyle="1" w:styleId="CommentSubjectChar">
    <w:name w:val="Comment Subject Char"/>
    <w:link w:val="CommentSubject"/>
    <w:rsid w:val="000D6839"/>
    <w:rPr>
      <w:rFonts w:ascii="Palatino Linotype" w:hAnsi="Palatino Linotype"/>
      <w:b/>
      <w:bCs/>
      <w:noProof/>
      <w:color w:val="000000"/>
    </w:rPr>
  </w:style>
  <w:style w:type="character" w:styleId="EndnoteReference">
    <w:name w:val="endnote reference"/>
    <w:rsid w:val="000D6839"/>
    <w:rPr>
      <w:vertAlign w:val="superscript"/>
    </w:rPr>
  </w:style>
  <w:style w:type="paragraph" w:styleId="EndnoteText">
    <w:name w:val="endnote text"/>
    <w:basedOn w:val="Normal"/>
    <w:link w:val="EndnoteTextChar"/>
    <w:semiHidden/>
    <w:unhideWhenUsed/>
    <w:rsid w:val="000D6839"/>
    <w:pPr>
      <w:spacing w:line="240" w:lineRule="auto"/>
    </w:pPr>
  </w:style>
  <w:style w:type="character" w:customStyle="1" w:styleId="EndnoteTextChar">
    <w:name w:val="Endnote Text Char"/>
    <w:link w:val="EndnoteText"/>
    <w:semiHidden/>
    <w:rsid w:val="000D6839"/>
    <w:rPr>
      <w:rFonts w:ascii="Palatino Linotype" w:hAnsi="Palatino Linotype"/>
      <w:noProof/>
      <w:color w:val="000000"/>
    </w:rPr>
  </w:style>
  <w:style w:type="character" w:styleId="FollowedHyperlink">
    <w:name w:val="FollowedHyperlink"/>
    <w:rsid w:val="000D6839"/>
    <w:rPr>
      <w:color w:val="954F72"/>
      <w:u w:val="single"/>
    </w:rPr>
  </w:style>
  <w:style w:type="paragraph" w:styleId="FootnoteText">
    <w:name w:val="footnote text"/>
    <w:basedOn w:val="Normal"/>
    <w:link w:val="FootnoteTextChar"/>
    <w:semiHidden/>
    <w:unhideWhenUsed/>
    <w:rsid w:val="000D6839"/>
    <w:pPr>
      <w:spacing w:line="240" w:lineRule="auto"/>
    </w:pPr>
  </w:style>
  <w:style w:type="character" w:customStyle="1" w:styleId="FootnoteTextChar">
    <w:name w:val="Footnote Text Char"/>
    <w:link w:val="FootnoteText"/>
    <w:semiHidden/>
    <w:rsid w:val="000D6839"/>
    <w:rPr>
      <w:rFonts w:ascii="Palatino Linotype" w:hAnsi="Palatino Linotype"/>
      <w:noProof/>
      <w:color w:val="000000"/>
    </w:rPr>
  </w:style>
  <w:style w:type="paragraph" w:styleId="NormalWeb">
    <w:name w:val="Normal (Web)"/>
    <w:basedOn w:val="Normal"/>
    <w:uiPriority w:val="99"/>
    <w:rsid w:val="000D6839"/>
    <w:rPr>
      <w:szCs w:val="24"/>
    </w:rPr>
  </w:style>
  <w:style w:type="paragraph" w:customStyle="1" w:styleId="MsoFootnoteText0">
    <w:name w:val="MsoFootnoteText"/>
    <w:basedOn w:val="NormalWeb"/>
    <w:qFormat/>
    <w:rsid w:val="000D6839"/>
    <w:rPr>
      <w:rFonts w:ascii="Times New Roman" w:hAnsi="Times New Roman"/>
    </w:rPr>
  </w:style>
  <w:style w:type="character" w:styleId="PageNumber">
    <w:name w:val="page number"/>
    <w:rsid w:val="000D6839"/>
  </w:style>
  <w:style w:type="character" w:styleId="PlaceholderText">
    <w:name w:val="Placeholder Text"/>
    <w:uiPriority w:val="99"/>
    <w:semiHidden/>
    <w:rsid w:val="000D6839"/>
    <w:rPr>
      <w:color w:val="808080"/>
    </w:rPr>
  </w:style>
  <w:style w:type="paragraph" w:customStyle="1" w:styleId="MDPI71FootNotes">
    <w:name w:val="MDPI_7.1_FootNotes"/>
    <w:qFormat/>
    <w:rsid w:val="00BC29D4"/>
    <w:pPr>
      <w:numPr>
        <w:numId w:val="18"/>
      </w:numPr>
      <w:adjustRightInd w:val="0"/>
      <w:snapToGrid w:val="0"/>
      <w:spacing w:line="228" w:lineRule="auto"/>
      <w:jc w:val="both"/>
    </w:pPr>
    <w:rPr>
      <w:rFonts w:ascii="Palatino Linotype" w:eastAsia="DengXian" w:hAnsi="Palatino Linotype"/>
      <w:noProof/>
      <w:color w:val="000000"/>
      <w:sz w:val="18"/>
    </w:rPr>
  </w:style>
  <w:style w:type="table" w:customStyle="1" w:styleId="GridTable21">
    <w:name w:val="Grid Table 21"/>
    <w:basedOn w:val="TableNormal"/>
    <w:uiPriority w:val="47"/>
    <w:rsid w:val="00E56EC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1">
    <w:name w:val="Table Grid1"/>
    <w:basedOn w:val="TableNormal"/>
    <w:next w:val="TableGrid"/>
    <w:uiPriority w:val="39"/>
    <w:rsid w:val="00197D56"/>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7Colorful-Accent61">
    <w:name w:val="List Table 7 Colorful - Accent 61"/>
    <w:basedOn w:val="TableNormal"/>
    <w:uiPriority w:val="52"/>
    <w:rsid w:val="00197D56"/>
    <w:rPr>
      <w:color w:val="538135"/>
    </w:rPr>
    <w:tblPr>
      <w:tblStyleRowBandSize w:val="1"/>
      <w:tblStyleColBandSize w:val="1"/>
    </w:tblPr>
    <w:tblStylePr w:type="firstRow">
      <w:rPr>
        <w:rFonts w:ascii="Calibri Light" w:eastAsia="Palatino" w:hAnsi="Calibri Light" w:cs="Times New Roman"/>
        <w:i/>
        <w:iCs/>
        <w:sz w:val="26"/>
      </w:rPr>
      <w:tblPr/>
      <w:tcPr>
        <w:tcBorders>
          <w:bottom w:val="single" w:sz="4" w:space="0" w:color="70AD47"/>
        </w:tcBorders>
        <w:shd w:val="clear" w:color="auto" w:fill="FFFFFF"/>
      </w:tcPr>
    </w:tblStylePr>
    <w:tblStylePr w:type="lastRow">
      <w:rPr>
        <w:rFonts w:ascii="Calibri Light" w:eastAsia="Palatino"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Palatino" w:hAnsi="Calibri Light" w:cs="Times New Roman"/>
        <w:i/>
        <w:iCs/>
        <w:sz w:val="26"/>
      </w:rPr>
      <w:tblPr/>
      <w:tcPr>
        <w:tcBorders>
          <w:right w:val="single" w:sz="4" w:space="0" w:color="70AD47"/>
        </w:tcBorders>
        <w:shd w:val="clear" w:color="auto" w:fill="FFFFFF"/>
      </w:tcPr>
    </w:tblStylePr>
    <w:tblStylePr w:type="lastCol">
      <w:rPr>
        <w:rFonts w:ascii="Calibri Light" w:eastAsia="Palatino"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197D56"/>
    <w:rPr>
      <w:color w:val="FFFFFF"/>
    </w:rPr>
    <w:tblPr>
      <w:tblStyleRowBandSize w:val="1"/>
      <w:tblStyleColBandSize w:val="1"/>
    </w:tblPr>
    <w:tblStylePr w:type="firstRow">
      <w:rPr>
        <w:rFonts w:ascii="Calibri Light" w:eastAsia="Palatino" w:hAnsi="Calibri Light" w:cs="Times New Roman"/>
        <w:i/>
        <w:iCs/>
        <w:sz w:val="26"/>
      </w:rPr>
      <w:tblPr/>
      <w:tcPr>
        <w:tcBorders>
          <w:bottom w:val="single" w:sz="4" w:space="0" w:color="ED7D31"/>
        </w:tcBorders>
        <w:shd w:val="clear" w:color="auto" w:fill="FFFFFF"/>
      </w:tcPr>
    </w:tblStylePr>
    <w:tblStylePr w:type="lastRow">
      <w:rPr>
        <w:rFonts w:ascii="Calibri Light" w:eastAsia="Palatino"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Palatino" w:hAnsi="Calibri Light" w:cs="Times New Roman"/>
        <w:i/>
        <w:iCs/>
        <w:sz w:val="26"/>
      </w:rPr>
      <w:tblPr/>
      <w:tcPr>
        <w:tcBorders>
          <w:right w:val="single" w:sz="4" w:space="0" w:color="ED7D31"/>
        </w:tcBorders>
        <w:shd w:val="clear" w:color="auto" w:fill="FFFFFF"/>
      </w:tcPr>
    </w:tblStylePr>
    <w:tblStylePr w:type="lastCol">
      <w:rPr>
        <w:rFonts w:ascii="Calibri Light" w:eastAsia="Palatino"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Accent51">
    <w:name w:val="List Table 6 Colorful - Accent 51"/>
    <w:basedOn w:val="TableNormal"/>
    <w:uiPriority w:val="51"/>
    <w:rsid w:val="00197D56"/>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6Colorful-Accent61">
    <w:name w:val="Grid Table 6 Colorful - Accent 61"/>
    <w:basedOn w:val="TableNormal"/>
    <w:uiPriority w:val="51"/>
    <w:rsid w:val="00197D56"/>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1Light-Accent61">
    <w:name w:val="List Table 1 Light - Accent 61"/>
    <w:basedOn w:val="TableNormal"/>
    <w:uiPriority w:val="46"/>
    <w:rsid w:val="00197D56"/>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1Light-Accent41">
    <w:name w:val="List Table 1 Light - Accent 41"/>
    <w:basedOn w:val="TableNormal"/>
    <w:uiPriority w:val="46"/>
    <w:rsid w:val="00197D56"/>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6Colorful-Accent21">
    <w:name w:val="Grid Table 6 Colorful - Accent 21"/>
    <w:basedOn w:val="TableNormal"/>
    <w:uiPriority w:val="51"/>
    <w:rsid w:val="00197D56"/>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1Light-Accent61">
    <w:name w:val="Grid Table 1 Light - Accent 61"/>
    <w:basedOn w:val="TableNormal"/>
    <w:uiPriority w:val="46"/>
    <w:rsid w:val="00197D56"/>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customStyle="1" w:styleId="EndNoteBibliography">
    <w:name w:val="EndNote Bibliography"/>
    <w:basedOn w:val="Normal"/>
    <w:link w:val="EndNoteBibliographyChar"/>
    <w:rsid w:val="00507777"/>
    <w:pPr>
      <w:spacing w:line="240" w:lineRule="auto"/>
      <w:jc w:val="left"/>
    </w:pPr>
    <w:rPr>
      <w:rFonts w:ascii="Times New Roman" w:eastAsia="Times New Roman" w:hAnsi="Times New Roman"/>
      <w:noProof w:val="0"/>
      <w:color w:val="auto"/>
      <w:sz w:val="24"/>
      <w:szCs w:val="24"/>
      <w:lang w:eastAsia="en-US"/>
    </w:rPr>
  </w:style>
  <w:style w:type="character" w:customStyle="1" w:styleId="EndNoteBibliographyChar">
    <w:name w:val="EndNote Bibliography Char"/>
    <w:link w:val="EndNoteBibliography"/>
    <w:rsid w:val="00507777"/>
    <w:rPr>
      <w:rFonts w:ascii="Times New Roman" w:eastAsia="Times New Roman" w:hAnsi="Times New Roman"/>
      <w:sz w:val="24"/>
      <w:szCs w:val="24"/>
    </w:rPr>
  </w:style>
  <w:style w:type="paragraph" w:customStyle="1" w:styleId="EndNoteBibliographyTitle">
    <w:name w:val="EndNote Bibliography Title"/>
    <w:basedOn w:val="Normal"/>
    <w:link w:val="EndNoteBibliographyTitleChar"/>
    <w:rsid w:val="00382C0A"/>
    <w:pPr>
      <w:jc w:val="center"/>
    </w:pPr>
    <w:rPr>
      <w:rFonts w:ascii="Times New Roman" w:hAnsi="Times New Roman"/>
      <w:sz w:val="24"/>
    </w:rPr>
  </w:style>
  <w:style w:type="character" w:customStyle="1" w:styleId="MDPI62BackMatterChar">
    <w:name w:val="MDPI_6.2_BackMatter Char"/>
    <w:link w:val="MDPI62BackMatter"/>
    <w:rsid w:val="00382C0A"/>
    <w:rPr>
      <w:rFonts w:ascii="Palatino Linotype" w:eastAsia="Times New Roman" w:hAnsi="Palatino Linotype"/>
      <w:snapToGrid w:val="0"/>
      <w:color w:val="000000"/>
      <w:sz w:val="18"/>
      <w:lang w:bidi="en-US"/>
    </w:rPr>
  </w:style>
  <w:style w:type="character" w:customStyle="1" w:styleId="EndNoteBibliographyTitleChar">
    <w:name w:val="EndNote Bibliography Title Char"/>
    <w:link w:val="EndNoteBibliographyTitle"/>
    <w:rsid w:val="00382C0A"/>
    <w:rPr>
      <w:rFonts w:ascii="Times New Roman" w:eastAsia="Times New Roman" w:hAnsi="Times New Roman"/>
      <w:noProof/>
      <w:snapToGrid/>
      <w:color w:val="000000"/>
      <w:sz w:val="24"/>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444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6813</Words>
  <Characters>38838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45560</CharactersWithSpaces>
  <SharedDoc>false</SharedDoc>
  <HLinks>
    <vt:vector size="6" baseType="variant">
      <vt:variant>
        <vt:i4>4784240</vt:i4>
      </vt:variant>
      <vt:variant>
        <vt:i4>0</vt:i4>
      </vt:variant>
      <vt:variant>
        <vt:i4>0</vt:i4>
      </vt:variant>
      <vt:variant>
        <vt:i4>5</vt:i4>
      </vt:variant>
      <vt:variant>
        <vt:lpwstr>mailto:wellsa@upmc.edu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Jiang, Xia</cp:lastModifiedBy>
  <cp:revision>6</cp:revision>
  <cp:lastPrinted>2021-11-30T05:54:00Z</cp:lastPrinted>
  <dcterms:created xsi:type="dcterms:W3CDTF">2021-12-15T19:27:00Z</dcterms:created>
  <dcterms:modified xsi:type="dcterms:W3CDTF">2021-12-17T00:44:00Z</dcterms:modified>
</cp:coreProperties>
</file>