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1E1F940C" w:rsidR="00A34745" w:rsidRDefault="00A34745" w:rsidP="00B22692">
      <w:pPr>
        <w:rPr>
          <w:ins w:id="0" w:author="Jiang, Xia" w:date="2021-06-11T14:23:00Z"/>
          <w:b/>
          <w:bCs/>
          <w:sz w:val="28"/>
          <w:szCs w:val="28"/>
        </w:rPr>
      </w:pPr>
    </w:p>
    <w:p w14:paraId="3C7F5645" w14:textId="77777777" w:rsidR="007470D7" w:rsidRPr="006601F1" w:rsidRDefault="007470D7" w:rsidP="00B22692">
      <w:pPr>
        <w:rPr>
          <w:b/>
          <w:bCs/>
          <w:sz w:val="28"/>
          <w:szCs w:val="28"/>
        </w:rPr>
      </w:pPr>
    </w:p>
    <w:p w14:paraId="560AC680" w14:textId="3CC10A4F" w:rsidR="00622F54" w:rsidRDefault="00A34745" w:rsidP="00A34745">
      <w:pPr>
        <w:ind w:left="720" w:hanging="360"/>
        <w:rPr>
          <w:b/>
          <w:bCs/>
          <w:sz w:val="28"/>
          <w:szCs w:val="28"/>
        </w:rPr>
      </w:pPr>
      <w:r w:rsidRPr="006601F1">
        <w:rPr>
          <w:b/>
          <w:bCs/>
          <w:sz w:val="28"/>
          <w:szCs w:val="28"/>
        </w:rPr>
        <w:t>Progress made in the past week.</w:t>
      </w:r>
    </w:p>
    <w:p w14:paraId="4A2F552F" w14:textId="77777777" w:rsidR="00581D82" w:rsidRPr="00AA124D" w:rsidRDefault="00581D82" w:rsidP="00581D82">
      <w:pPr>
        <w:pStyle w:val="ListParagraph"/>
        <w:numPr>
          <w:ilvl w:val="0"/>
          <w:numId w:val="2"/>
        </w:numPr>
        <w:rPr>
          <w:sz w:val="28"/>
          <w:szCs w:val="28"/>
          <w:rPrChange w:id="1" w:author="Jiang, Xia" w:date="2021-06-11T13:29:00Z">
            <w:rPr>
              <w:b/>
              <w:bCs/>
              <w:sz w:val="28"/>
              <w:szCs w:val="28"/>
            </w:rPr>
          </w:rPrChange>
        </w:rPr>
      </w:pPr>
      <w:r w:rsidRPr="00AA124D">
        <w:rPr>
          <w:sz w:val="28"/>
          <w:szCs w:val="28"/>
          <w:rPrChange w:id="2" w:author="Jiang, Xia" w:date="2021-06-11T13:29:00Z">
            <w:rPr>
              <w:b/>
              <w:bCs/>
              <w:sz w:val="28"/>
              <w:szCs w:val="28"/>
            </w:rPr>
          </w:rPrChange>
        </w:rPr>
        <w:t>Input and organize the references and literature that you previously found. Need to have this done ASAP. I have already added a bunch of references in the collaborative groups, which can serve as examples.</w:t>
      </w:r>
    </w:p>
    <w:p w14:paraId="14E3D6DA" w14:textId="77777777" w:rsidR="00581D82" w:rsidRPr="00AA124D" w:rsidRDefault="00581D82" w:rsidP="00581D82">
      <w:pPr>
        <w:pStyle w:val="ListParagraph"/>
        <w:rPr>
          <w:color w:val="FF0000"/>
          <w:sz w:val="28"/>
          <w:szCs w:val="28"/>
          <w:rPrChange w:id="3" w:author="Jiang, Xia" w:date="2021-06-11T13:29:00Z">
            <w:rPr>
              <w:b/>
              <w:bCs/>
              <w:color w:val="FF0000"/>
              <w:sz w:val="28"/>
              <w:szCs w:val="28"/>
            </w:rPr>
          </w:rPrChange>
        </w:rPr>
      </w:pPr>
      <w:r w:rsidRPr="00AA124D">
        <w:rPr>
          <w:color w:val="FF0000"/>
          <w:sz w:val="28"/>
          <w:szCs w:val="28"/>
          <w:rPrChange w:id="4" w:author="Jiang, Xia" w:date="2021-06-11T13:29:00Z">
            <w:rPr>
              <w:b/>
              <w:bCs/>
              <w:color w:val="FF0000"/>
              <w:sz w:val="28"/>
              <w:szCs w:val="28"/>
            </w:rPr>
          </w:rPrChange>
        </w:rPr>
        <w:t>Done</w:t>
      </w:r>
    </w:p>
    <w:p w14:paraId="03B61675" w14:textId="77777777" w:rsidR="00581D82" w:rsidRPr="00AA124D" w:rsidRDefault="00581D82" w:rsidP="00581D82">
      <w:pPr>
        <w:pStyle w:val="ListParagraph"/>
        <w:numPr>
          <w:ilvl w:val="0"/>
          <w:numId w:val="2"/>
        </w:numPr>
        <w:rPr>
          <w:sz w:val="28"/>
          <w:szCs w:val="28"/>
          <w:rPrChange w:id="5" w:author="Jiang, Xia" w:date="2021-06-11T13:29:00Z">
            <w:rPr>
              <w:b/>
              <w:bCs/>
              <w:sz w:val="28"/>
              <w:szCs w:val="28"/>
            </w:rPr>
          </w:rPrChange>
        </w:rPr>
      </w:pPr>
      <w:r w:rsidRPr="00AA124D">
        <w:rPr>
          <w:sz w:val="28"/>
          <w:szCs w:val="28"/>
          <w:rPrChange w:id="6" w:author="Jiang, Xia" w:date="2021-06-11T13:29:00Z">
            <w:rPr>
              <w:b/>
              <w:bCs/>
              <w:sz w:val="28"/>
              <w:szCs w:val="28"/>
            </w:rPr>
          </w:rPrChange>
        </w:rPr>
        <w:t>Added more voice conversations to make chatbot become clever</w:t>
      </w:r>
    </w:p>
    <w:p w14:paraId="7B882EE3" w14:textId="77777777" w:rsidR="00581D82" w:rsidRPr="00AA124D" w:rsidRDefault="00581D82" w:rsidP="00581D82">
      <w:pPr>
        <w:pStyle w:val="ListParagraph"/>
        <w:rPr>
          <w:color w:val="FF0000"/>
          <w:sz w:val="28"/>
          <w:szCs w:val="28"/>
          <w:rPrChange w:id="7" w:author="Jiang, Xia" w:date="2021-06-11T13:29:00Z">
            <w:rPr>
              <w:b/>
              <w:bCs/>
              <w:color w:val="FF0000"/>
              <w:sz w:val="28"/>
              <w:szCs w:val="28"/>
            </w:rPr>
          </w:rPrChange>
        </w:rPr>
      </w:pPr>
      <w:r w:rsidRPr="00AA124D">
        <w:rPr>
          <w:color w:val="FF0000"/>
          <w:sz w:val="28"/>
          <w:szCs w:val="28"/>
          <w:rPrChange w:id="8" w:author="Jiang, Xia" w:date="2021-06-11T13:29:00Z">
            <w:rPr>
              <w:b/>
              <w:bCs/>
              <w:color w:val="FF0000"/>
              <w:sz w:val="28"/>
              <w:szCs w:val="28"/>
            </w:rPr>
          </w:rPrChange>
        </w:rPr>
        <w:t>I added some conversations according to this website</w:t>
      </w:r>
    </w:p>
    <w:p w14:paraId="327BB6FF" w14:textId="77777777" w:rsidR="00581D82" w:rsidRPr="00AA124D" w:rsidRDefault="007C3424" w:rsidP="00581D82">
      <w:pPr>
        <w:pStyle w:val="ListParagraph"/>
        <w:rPr>
          <w:color w:val="FF0000"/>
          <w:sz w:val="28"/>
          <w:szCs w:val="28"/>
          <w:rPrChange w:id="9" w:author="Jiang, Xia" w:date="2021-06-11T13:29:00Z">
            <w:rPr>
              <w:b/>
              <w:bCs/>
              <w:color w:val="FF0000"/>
              <w:sz w:val="28"/>
              <w:szCs w:val="28"/>
            </w:rPr>
          </w:rPrChange>
        </w:rPr>
      </w:pPr>
      <w:r w:rsidRPr="00AA124D">
        <w:fldChar w:fldCharType="begin"/>
      </w:r>
      <w:r w:rsidRPr="00AA124D">
        <w:instrText xml:space="preserve"> HYPERLINK "https://www.cancer.org/cancer/breast-cancer/understanding-a-breast-cancer-diagnosis/questions-to-ask-your-doctor-about-breast-cancer.html" </w:instrText>
      </w:r>
      <w:r w:rsidRPr="00AA124D">
        <w:rPr>
          <w:rPrChange w:id="10" w:author="Jiang, Xia" w:date="2021-06-11T13:29:00Z">
            <w:rPr>
              <w:rStyle w:val="Hyperlink"/>
              <w:b/>
              <w:bCs/>
              <w:sz w:val="28"/>
              <w:szCs w:val="28"/>
            </w:rPr>
          </w:rPrChange>
        </w:rPr>
        <w:fldChar w:fldCharType="separate"/>
      </w:r>
      <w:r w:rsidR="00581D82" w:rsidRPr="00AA124D">
        <w:rPr>
          <w:rStyle w:val="Hyperlink"/>
          <w:sz w:val="28"/>
          <w:szCs w:val="28"/>
          <w:rPrChange w:id="11" w:author="Jiang, Xia" w:date="2021-06-11T13:29:00Z">
            <w:rPr>
              <w:rStyle w:val="Hyperlink"/>
              <w:b/>
              <w:bCs/>
              <w:sz w:val="28"/>
              <w:szCs w:val="28"/>
            </w:rPr>
          </w:rPrChange>
        </w:rPr>
        <w:t>https://www.cancer.org/cancer/breast-cancer/understanding-a-breast-cancer-diagnosis/questions-to-ask-your-doctor-about-breast-cancer.html</w:t>
      </w:r>
      <w:r w:rsidRPr="00AA124D">
        <w:rPr>
          <w:rStyle w:val="Hyperlink"/>
          <w:sz w:val="28"/>
          <w:szCs w:val="28"/>
          <w:rPrChange w:id="12" w:author="Jiang, Xia" w:date="2021-06-11T13:29:00Z">
            <w:rPr>
              <w:rStyle w:val="Hyperlink"/>
              <w:b/>
              <w:bCs/>
              <w:sz w:val="28"/>
              <w:szCs w:val="28"/>
            </w:rPr>
          </w:rPrChange>
        </w:rPr>
        <w:fldChar w:fldCharType="end"/>
      </w:r>
    </w:p>
    <w:p w14:paraId="4F282A47" w14:textId="77777777" w:rsidR="00581D82" w:rsidRPr="00AA124D" w:rsidRDefault="00581D82" w:rsidP="00581D82">
      <w:pPr>
        <w:pStyle w:val="ListParagraph"/>
        <w:rPr>
          <w:color w:val="FF0000"/>
          <w:sz w:val="28"/>
          <w:szCs w:val="28"/>
          <w:rPrChange w:id="13" w:author="Jiang, Xia" w:date="2021-06-11T13:29:00Z">
            <w:rPr>
              <w:b/>
              <w:bCs/>
              <w:color w:val="FF0000"/>
              <w:sz w:val="28"/>
              <w:szCs w:val="28"/>
            </w:rPr>
          </w:rPrChange>
        </w:rPr>
      </w:pPr>
    </w:p>
    <w:p w14:paraId="52EAD73C" w14:textId="77777777" w:rsidR="00581D82" w:rsidRPr="00AA124D" w:rsidRDefault="00581D82" w:rsidP="00581D82">
      <w:pPr>
        <w:pStyle w:val="ListParagraph"/>
        <w:numPr>
          <w:ilvl w:val="0"/>
          <w:numId w:val="2"/>
        </w:numPr>
        <w:rPr>
          <w:sz w:val="28"/>
          <w:szCs w:val="28"/>
          <w:rPrChange w:id="14" w:author="Jiang, Xia" w:date="2021-06-11T13:29:00Z">
            <w:rPr>
              <w:b/>
              <w:bCs/>
              <w:sz w:val="28"/>
              <w:szCs w:val="28"/>
            </w:rPr>
          </w:rPrChange>
        </w:rPr>
      </w:pPr>
      <w:r w:rsidRPr="00AA124D">
        <w:rPr>
          <w:sz w:val="28"/>
          <w:szCs w:val="28"/>
          <w:rPrChange w:id="15" w:author="Jiang, Xia" w:date="2021-06-11T13:29:00Z">
            <w:rPr>
              <w:b/>
              <w:bCs/>
              <w:sz w:val="28"/>
              <w:szCs w:val="28"/>
            </w:rPr>
          </w:rPrChange>
        </w:rPr>
        <w:t xml:space="preserve">Optimize the performance of the texting conversation, which currently can’t even carry on more than a couple of sensible message exchanges. (See my comments above).  </w:t>
      </w:r>
    </w:p>
    <w:p w14:paraId="164FF2CA" w14:textId="0F0991DD" w:rsidR="00581D82" w:rsidRPr="00AA124D" w:rsidRDefault="00581D82" w:rsidP="00581D82">
      <w:pPr>
        <w:pStyle w:val="ListParagraph"/>
        <w:rPr>
          <w:color w:val="FF0000"/>
          <w:sz w:val="28"/>
          <w:szCs w:val="28"/>
          <w:rPrChange w:id="16" w:author="Jiang, Xia" w:date="2021-06-11T13:29:00Z">
            <w:rPr>
              <w:b/>
              <w:bCs/>
              <w:color w:val="FF0000"/>
              <w:sz w:val="28"/>
              <w:szCs w:val="28"/>
            </w:rPr>
          </w:rPrChange>
        </w:rPr>
      </w:pPr>
      <w:r w:rsidRPr="00AA124D">
        <w:rPr>
          <w:color w:val="FF0000"/>
          <w:sz w:val="28"/>
          <w:szCs w:val="28"/>
          <w:rPrChange w:id="17" w:author="Jiang, Xia" w:date="2021-06-11T13:29:00Z">
            <w:rPr>
              <w:b/>
              <w:bCs/>
              <w:color w:val="FF0000"/>
              <w:sz w:val="28"/>
              <w:szCs w:val="28"/>
            </w:rPr>
          </w:rPrChange>
        </w:rPr>
        <w:t xml:space="preserve">I tried to achieve two ways, click the button or text answer, but if I just text 5 year, the robot will use their own package to analyze it and give related answers according to the input. </w:t>
      </w:r>
      <w:proofErr w:type="gramStart"/>
      <w:r w:rsidRPr="00AA124D">
        <w:rPr>
          <w:color w:val="FF0000"/>
          <w:sz w:val="28"/>
          <w:szCs w:val="28"/>
          <w:rPrChange w:id="18" w:author="Jiang, Xia" w:date="2021-06-11T13:29:00Z">
            <w:rPr>
              <w:b/>
              <w:bCs/>
              <w:color w:val="FF0000"/>
              <w:sz w:val="28"/>
              <w:szCs w:val="28"/>
            </w:rPr>
          </w:rPrChange>
        </w:rPr>
        <w:t>So</w:t>
      </w:r>
      <w:proofErr w:type="gramEnd"/>
      <w:r w:rsidRPr="00AA124D">
        <w:rPr>
          <w:color w:val="FF0000"/>
          <w:sz w:val="28"/>
          <w:szCs w:val="28"/>
          <w:rPrChange w:id="19" w:author="Jiang, Xia" w:date="2021-06-11T13:29:00Z">
            <w:rPr>
              <w:b/>
              <w:bCs/>
              <w:color w:val="FF0000"/>
              <w:sz w:val="28"/>
              <w:szCs w:val="28"/>
            </w:rPr>
          </w:rPrChange>
        </w:rPr>
        <w:t xml:space="preserve"> I added (please click the button) for every button conversation to remind users to click instead of texting.</w:t>
      </w:r>
    </w:p>
    <w:p w14:paraId="1421E8A2" w14:textId="77777777" w:rsidR="00581D82" w:rsidRPr="006A4CC0" w:rsidRDefault="00581D82" w:rsidP="00581D82">
      <w:pPr>
        <w:pStyle w:val="ListParagraph"/>
        <w:rPr>
          <w:b/>
          <w:bCs/>
          <w:color w:val="FF0000"/>
          <w:sz w:val="28"/>
          <w:szCs w:val="28"/>
        </w:rPr>
      </w:pPr>
      <w:r>
        <w:rPr>
          <w:noProof/>
        </w:rPr>
        <w:drawing>
          <wp:inline distT="0" distB="0" distL="0" distR="0" wp14:anchorId="1A2B8F77" wp14:editId="142B7E68">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0425"/>
                    </a:xfrm>
                    <a:prstGeom prst="rect">
                      <a:avLst/>
                    </a:prstGeom>
                  </pic:spPr>
                </pic:pic>
              </a:graphicData>
            </a:graphic>
          </wp:inline>
        </w:drawing>
      </w:r>
    </w:p>
    <w:p w14:paraId="73E639A2" w14:textId="77777777" w:rsidR="00581D82" w:rsidRPr="00AA124D" w:rsidRDefault="00581D82" w:rsidP="00581D82">
      <w:pPr>
        <w:pStyle w:val="ListParagraph"/>
        <w:numPr>
          <w:ilvl w:val="0"/>
          <w:numId w:val="2"/>
        </w:numPr>
        <w:rPr>
          <w:sz w:val="28"/>
          <w:szCs w:val="28"/>
          <w:rPrChange w:id="20" w:author="Jiang, Xia" w:date="2021-06-11T13:29:00Z">
            <w:rPr>
              <w:b/>
              <w:bCs/>
              <w:sz w:val="28"/>
              <w:szCs w:val="28"/>
            </w:rPr>
          </w:rPrChange>
        </w:rPr>
      </w:pPr>
      <w:r w:rsidRPr="00AA124D">
        <w:rPr>
          <w:sz w:val="28"/>
          <w:szCs w:val="28"/>
          <w:rPrChange w:id="21" w:author="Jiang, Xia" w:date="2021-06-11T13:29:00Z">
            <w:rPr>
              <w:b/>
              <w:bCs/>
              <w:sz w:val="28"/>
              <w:szCs w:val="28"/>
            </w:rPr>
          </w:rPrChange>
        </w:rPr>
        <w:lastRenderedPageBreak/>
        <w:t xml:space="preserve">Method for deploying the tool. Meaning, how would we </w:t>
      </w:r>
      <w:proofErr w:type="gramStart"/>
      <w:r w:rsidRPr="00AA124D">
        <w:rPr>
          <w:sz w:val="28"/>
          <w:szCs w:val="28"/>
          <w:rPrChange w:id="22" w:author="Jiang, Xia" w:date="2021-06-11T13:29:00Z">
            <w:rPr>
              <w:b/>
              <w:bCs/>
              <w:sz w:val="28"/>
              <w:szCs w:val="28"/>
            </w:rPr>
          </w:rPrChange>
        </w:rPr>
        <w:t>let  common</w:t>
      </w:r>
      <w:proofErr w:type="gramEnd"/>
      <w:r w:rsidRPr="00AA124D">
        <w:rPr>
          <w:sz w:val="28"/>
          <w:szCs w:val="28"/>
          <w:rPrChange w:id="23" w:author="Jiang, Xia" w:date="2021-06-11T13:29:00Z">
            <w:rPr>
              <w:b/>
              <w:bCs/>
              <w:sz w:val="28"/>
              <w:szCs w:val="28"/>
            </w:rPr>
          </w:rPrChange>
        </w:rPr>
        <w:t xml:space="preserve"> user to start and run the tool. We can’t expect that a user knows how to install and run python packages.</w:t>
      </w:r>
    </w:p>
    <w:p w14:paraId="623DF130" w14:textId="2C418D15" w:rsidR="00581D82" w:rsidRPr="00AA124D" w:rsidRDefault="00581D82" w:rsidP="00581D82">
      <w:pPr>
        <w:pStyle w:val="ListParagraph"/>
        <w:rPr>
          <w:color w:val="FF0000"/>
          <w:sz w:val="28"/>
          <w:szCs w:val="28"/>
          <w:rPrChange w:id="24" w:author="Jiang, Xia" w:date="2021-06-11T13:29:00Z">
            <w:rPr>
              <w:b/>
              <w:bCs/>
              <w:color w:val="FF0000"/>
              <w:sz w:val="28"/>
              <w:szCs w:val="28"/>
            </w:rPr>
          </w:rPrChange>
        </w:rPr>
      </w:pPr>
      <w:r w:rsidRPr="00AA124D">
        <w:rPr>
          <w:color w:val="FF0000"/>
          <w:sz w:val="28"/>
          <w:szCs w:val="28"/>
          <w:rPrChange w:id="25" w:author="Jiang, Xia" w:date="2021-06-11T13:29:00Z">
            <w:rPr>
              <w:b/>
              <w:bCs/>
              <w:color w:val="FF0000"/>
              <w:sz w:val="28"/>
              <w:szCs w:val="28"/>
            </w:rPr>
          </w:rPrChange>
        </w:rPr>
        <w:t>We can deploy our project to our server then buy a domain, so the users can get access to our project buy specific link.</w:t>
      </w:r>
    </w:p>
    <w:p w14:paraId="69CE2330" w14:textId="65676B92" w:rsidR="00581D82" w:rsidRPr="00AA124D" w:rsidRDefault="00581D82" w:rsidP="00581D82">
      <w:pPr>
        <w:pStyle w:val="ListParagraph"/>
        <w:rPr>
          <w:color w:val="FF0000"/>
          <w:sz w:val="28"/>
          <w:szCs w:val="28"/>
          <w:rPrChange w:id="26" w:author="Jiang, Xia" w:date="2021-06-11T13:29:00Z">
            <w:rPr>
              <w:b/>
              <w:bCs/>
              <w:color w:val="FF0000"/>
              <w:sz w:val="28"/>
              <w:szCs w:val="28"/>
            </w:rPr>
          </w:rPrChange>
        </w:rPr>
      </w:pPr>
      <w:r w:rsidRPr="00AA124D">
        <w:rPr>
          <w:color w:val="FF0000"/>
          <w:sz w:val="28"/>
          <w:szCs w:val="28"/>
          <w:rPrChange w:id="27" w:author="Jiang, Xia" w:date="2021-06-11T13:29:00Z">
            <w:rPr>
              <w:b/>
              <w:bCs/>
              <w:color w:val="FF0000"/>
              <w:sz w:val="28"/>
              <w:szCs w:val="28"/>
            </w:rPr>
          </w:rPrChange>
        </w:rPr>
        <w:t>The chatbot has been deployed to 45.79.177.166 server, but the voice function can’t work so far, still debugging</w:t>
      </w:r>
    </w:p>
    <w:p w14:paraId="54B54BF2" w14:textId="519B6375" w:rsidR="00581D82" w:rsidRPr="00AA124D" w:rsidRDefault="00581D82" w:rsidP="00581D82">
      <w:pPr>
        <w:pStyle w:val="ListParagraph"/>
        <w:numPr>
          <w:ilvl w:val="0"/>
          <w:numId w:val="2"/>
        </w:numPr>
        <w:rPr>
          <w:ins w:id="28" w:author="Jiang, Xia" w:date="2021-06-11T13:28:00Z"/>
          <w:sz w:val="28"/>
          <w:szCs w:val="28"/>
          <w:rPrChange w:id="29" w:author="Jiang, Xia" w:date="2021-06-11T13:29:00Z">
            <w:rPr>
              <w:ins w:id="30" w:author="Jiang, Xia" w:date="2021-06-11T13:28:00Z"/>
              <w:b/>
              <w:bCs/>
              <w:sz w:val="28"/>
              <w:szCs w:val="28"/>
            </w:rPr>
          </w:rPrChange>
        </w:rPr>
      </w:pPr>
      <w:r w:rsidRPr="00AA124D">
        <w:rPr>
          <w:sz w:val="28"/>
          <w:szCs w:val="28"/>
          <w:rPrChange w:id="31" w:author="Jiang, Xia" w:date="2021-06-11T13:29:00Z">
            <w:rPr>
              <w:b/>
              <w:bCs/>
              <w:sz w:val="28"/>
              <w:szCs w:val="28"/>
            </w:rPr>
          </w:rPrChange>
        </w:rPr>
        <w:t>Server update. You can start by sending IT tickets for accessing the two servers (see ongoing tasks). Keep records of your IT tickets and copy me for all email communications with relevant personnel such as IT regarding this issue.</w:t>
      </w:r>
    </w:p>
    <w:p w14:paraId="514353DF" w14:textId="0D083132" w:rsidR="00AA124D" w:rsidRPr="00AA124D" w:rsidRDefault="00AA124D">
      <w:pPr>
        <w:pStyle w:val="ListParagraph"/>
        <w:rPr>
          <w:sz w:val="28"/>
          <w:szCs w:val="28"/>
          <w:rPrChange w:id="32" w:author="Jiang, Xia" w:date="2021-06-11T13:29:00Z">
            <w:rPr>
              <w:b/>
              <w:bCs/>
              <w:sz w:val="28"/>
              <w:szCs w:val="28"/>
            </w:rPr>
          </w:rPrChange>
        </w:rPr>
        <w:pPrChange w:id="33" w:author="Jiang, Xia" w:date="2021-06-11T13:28:00Z">
          <w:pPr>
            <w:pStyle w:val="ListParagraph"/>
            <w:numPr>
              <w:numId w:val="2"/>
            </w:numPr>
            <w:ind w:hanging="360"/>
          </w:pPr>
        </w:pPrChange>
      </w:pPr>
      <w:ins w:id="34" w:author="Jiang, Xia" w:date="2021-06-11T13:28:00Z">
        <w:r w:rsidRPr="00AA124D">
          <w:rPr>
            <w:sz w:val="28"/>
            <w:szCs w:val="28"/>
            <w:rPrChange w:id="35" w:author="Jiang, Xia" w:date="2021-06-11T13:29:00Z">
              <w:rPr>
                <w:b/>
                <w:bCs/>
                <w:sz w:val="28"/>
                <w:szCs w:val="28"/>
              </w:rPr>
            </w:rPrChange>
          </w:rPr>
          <w:t xml:space="preserve">IT ticked was submitted on Monday (June </w:t>
        </w:r>
      </w:ins>
      <w:ins w:id="36" w:author="Jiang, Xia" w:date="2021-06-11T13:29:00Z">
        <w:r w:rsidRPr="00AA124D">
          <w:rPr>
            <w:sz w:val="28"/>
            <w:szCs w:val="28"/>
            <w:rPrChange w:id="37" w:author="Jiang, Xia" w:date="2021-06-11T13:29:00Z">
              <w:rPr>
                <w:b/>
                <w:bCs/>
                <w:sz w:val="28"/>
                <w:szCs w:val="28"/>
              </w:rPr>
            </w:rPrChange>
          </w:rPr>
          <w:t>7</w:t>
        </w:r>
      </w:ins>
      <w:ins w:id="38" w:author="Jiang, Xia" w:date="2021-06-11T13:28:00Z">
        <w:r w:rsidRPr="00AA124D">
          <w:rPr>
            <w:sz w:val="28"/>
            <w:szCs w:val="28"/>
            <w:rPrChange w:id="39" w:author="Jiang, Xia" w:date="2021-06-11T13:29:00Z">
              <w:rPr>
                <w:b/>
                <w:bCs/>
                <w:sz w:val="28"/>
                <w:szCs w:val="28"/>
              </w:rPr>
            </w:rPrChange>
          </w:rPr>
          <w:t>, 2021</w:t>
        </w:r>
      </w:ins>
      <w:ins w:id="40" w:author="Jiang, Xia" w:date="2021-06-11T13:29:00Z">
        <w:r w:rsidRPr="00AA124D">
          <w:rPr>
            <w:sz w:val="28"/>
            <w:szCs w:val="28"/>
            <w:rPrChange w:id="41" w:author="Jiang, Xia" w:date="2021-06-11T13:29:00Z">
              <w:rPr>
                <w:b/>
                <w:bCs/>
                <w:sz w:val="28"/>
                <w:szCs w:val="28"/>
              </w:rPr>
            </w:rPrChange>
          </w:rPr>
          <w:t>)</w:t>
        </w:r>
      </w:ins>
    </w:p>
    <w:p w14:paraId="550A1730" w14:textId="1951AA27" w:rsidR="00581D82" w:rsidRPr="00AA124D" w:rsidRDefault="00581D82" w:rsidP="00581D82">
      <w:pPr>
        <w:pStyle w:val="ListParagraph"/>
        <w:rPr>
          <w:color w:val="FF0000"/>
          <w:sz w:val="28"/>
          <w:szCs w:val="28"/>
          <w:rPrChange w:id="42" w:author="Jiang, Xia" w:date="2021-06-11T13:29:00Z">
            <w:rPr>
              <w:b/>
              <w:bCs/>
              <w:color w:val="FF0000"/>
              <w:sz w:val="28"/>
              <w:szCs w:val="28"/>
            </w:rPr>
          </w:rPrChange>
        </w:rPr>
      </w:pPr>
      <w:r w:rsidRPr="00AA124D">
        <w:rPr>
          <w:color w:val="FF0000"/>
          <w:sz w:val="28"/>
          <w:szCs w:val="28"/>
          <w:rPrChange w:id="43" w:author="Jiang, Xia" w:date="2021-06-11T13:29:00Z">
            <w:rPr>
              <w:b/>
              <w:bCs/>
              <w:color w:val="FF0000"/>
              <w:sz w:val="28"/>
              <w:szCs w:val="28"/>
            </w:rPr>
          </w:rPrChange>
        </w:rPr>
        <w:t xml:space="preserve">No reply has been received. </w:t>
      </w:r>
    </w:p>
    <w:p w14:paraId="0FDD403E" w14:textId="35F643FF" w:rsidR="00A34745" w:rsidRPr="006601F1" w:rsidRDefault="00A34745" w:rsidP="00A34745">
      <w:pPr>
        <w:ind w:left="720" w:hanging="360"/>
        <w:rPr>
          <w:b/>
          <w:bCs/>
          <w:sz w:val="28"/>
          <w:szCs w:val="28"/>
        </w:rPr>
      </w:pPr>
    </w:p>
    <w:p w14:paraId="439B4D53" w14:textId="37F25221" w:rsidR="00A34745" w:rsidRPr="006601F1" w:rsidRDefault="00A34745" w:rsidP="00A34745">
      <w:pPr>
        <w:ind w:left="720" w:hanging="360"/>
        <w:rPr>
          <w:b/>
          <w:bCs/>
          <w:sz w:val="28"/>
          <w:szCs w:val="28"/>
        </w:rPr>
      </w:pPr>
    </w:p>
    <w:p w14:paraId="0671B073" w14:textId="77777777" w:rsidR="003E5D12" w:rsidRDefault="00A34745" w:rsidP="00A34745">
      <w:pPr>
        <w:ind w:left="720" w:hanging="360"/>
        <w:rPr>
          <w:ins w:id="44" w:author="Jiang, Xia" w:date="2021-06-11T14:46:00Z"/>
          <w:b/>
          <w:bCs/>
          <w:sz w:val="28"/>
          <w:szCs w:val="28"/>
        </w:rPr>
      </w:pPr>
      <w:r w:rsidRPr="006601F1">
        <w:rPr>
          <w:b/>
          <w:bCs/>
          <w:sz w:val="28"/>
          <w:szCs w:val="28"/>
        </w:rPr>
        <w:t>Issues/Questions</w:t>
      </w:r>
    </w:p>
    <w:p w14:paraId="33CBFBFC" w14:textId="77777777" w:rsidR="003E5D12" w:rsidRDefault="003E5D12" w:rsidP="00A34745">
      <w:pPr>
        <w:ind w:left="720" w:hanging="360"/>
        <w:rPr>
          <w:ins w:id="45" w:author="Jiang, Xia" w:date="2021-06-11T14:46:00Z"/>
          <w:b/>
          <w:bCs/>
          <w:sz w:val="28"/>
          <w:szCs w:val="28"/>
        </w:rPr>
      </w:pPr>
    </w:p>
    <w:p w14:paraId="664581D2" w14:textId="528AD9A2" w:rsidR="00A34745" w:rsidRPr="006601F1" w:rsidRDefault="001B6DB7" w:rsidP="00A34745">
      <w:pPr>
        <w:ind w:left="720" w:hanging="360"/>
        <w:rPr>
          <w:b/>
          <w:bCs/>
          <w:sz w:val="28"/>
          <w:szCs w:val="28"/>
        </w:rPr>
      </w:pPr>
      <w:del w:id="46" w:author="Jiang, Xia" w:date="2021-06-11T14:46:00Z">
        <w:r w:rsidRPr="006601F1" w:rsidDel="003E5D12">
          <w:rPr>
            <w:b/>
            <w:bCs/>
            <w:sz w:val="28"/>
            <w:szCs w:val="28"/>
          </w:rPr>
          <w:delText>/</w:delText>
        </w:r>
      </w:del>
      <w:r w:rsidRPr="006601F1">
        <w:rPr>
          <w:b/>
          <w:bCs/>
          <w:sz w:val="28"/>
          <w:szCs w:val="28"/>
        </w:rPr>
        <w:t>Comments</w:t>
      </w:r>
    </w:p>
    <w:p w14:paraId="3312EF48" w14:textId="4A9C79CC" w:rsidR="00A34745" w:rsidRPr="004B1631" w:rsidRDefault="004B1631" w:rsidP="00A34745">
      <w:pPr>
        <w:ind w:left="720" w:hanging="360"/>
        <w:rPr>
          <w:sz w:val="24"/>
          <w:szCs w:val="24"/>
          <w:rPrChange w:id="47" w:author="Jiang, Xia" w:date="2021-06-11T14:40:00Z">
            <w:rPr>
              <w:b/>
              <w:bCs/>
              <w:sz w:val="28"/>
              <w:szCs w:val="28"/>
            </w:rPr>
          </w:rPrChange>
        </w:rPr>
      </w:pPr>
      <w:ins w:id="48" w:author="Jiang, Xia" w:date="2021-06-11T14:32:00Z">
        <w:r w:rsidRPr="004B1631">
          <w:rPr>
            <w:sz w:val="24"/>
            <w:szCs w:val="24"/>
            <w:rPrChange w:id="49" w:author="Jiang, Xia" w:date="2021-06-11T14:40:00Z">
              <w:rPr>
                <w:b/>
                <w:bCs/>
                <w:sz w:val="28"/>
                <w:szCs w:val="28"/>
              </w:rPr>
            </w:rPrChange>
          </w:rPr>
          <w:t xml:space="preserve">Regarding the </w:t>
        </w:r>
      </w:ins>
      <w:ins w:id="50" w:author="Jiang, Xia" w:date="2021-06-11T14:34:00Z">
        <w:r w:rsidRPr="004B1631">
          <w:rPr>
            <w:sz w:val="24"/>
            <w:szCs w:val="24"/>
            <w:rPrChange w:id="51" w:author="Jiang, Xia" w:date="2021-06-11T14:40:00Z">
              <w:rPr>
                <w:b/>
                <w:bCs/>
                <w:sz w:val="28"/>
                <w:szCs w:val="28"/>
              </w:rPr>
            </w:rPrChange>
          </w:rPr>
          <w:t>issue</w:t>
        </w:r>
      </w:ins>
      <w:ins w:id="52" w:author="Jiang, Xia" w:date="2021-06-11T14:33:00Z">
        <w:r w:rsidRPr="004B1631">
          <w:rPr>
            <w:sz w:val="24"/>
            <w:szCs w:val="24"/>
            <w:rPrChange w:id="53" w:author="Jiang, Xia" w:date="2021-06-11T14:40:00Z">
              <w:rPr>
                <w:b/>
                <w:bCs/>
                <w:sz w:val="28"/>
                <w:szCs w:val="28"/>
              </w:rPr>
            </w:rPrChange>
          </w:rPr>
          <w:t xml:space="preserve"> in </w:t>
        </w:r>
      </w:ins>
      <w:ins w:id="54" w:author="Jiang, Xia" w:date="2021-06-11T14:32:00Z">
        <w:r w:rsidRPr="004B1631">
          <w:rPr>
            <w:sz w:val="24"/>
            <w:szCs w:val="24"/>
            <w:rPrChange w:id="55" w:author="Jiang, Xia" w:date="2021-06-11T14:40:00Z">
              <w:rPr>
                <w:b/>
                <w:bCs/>
                <w:sz w:val="28"/>
                <w:szCs w:val="28"/>
              </w:rPr>
            </w:rPrChange>
          </w:rPr>
          <w:t xml:space="preserve">Progress 3, I suggest that </w:t>
        </w:r>
      </w:ins>
      <w:ins w:id="56" w:author="Jiang, Xia" w:date="2021-06-11T14:34:00Z">
        <w:r w:rsidRPr="004B1631">
          <w:rPr>
            <w:sz w:val="24"/>
            <w:szCs w:val="24"/>
            <w:rPrChange w:id="57" w:author="Jiang, Xia" w:date="2021-06-11T14:40:00Z">
              <w:rPr>
                <w:b/>
                <w:bCs/>
                <w:sz w:val="28"/>
                <w:szCs w:val="28"/>
              </w:rPr>
            </w:rPrChange>
          </w:rPr>
          <w:t xml:space="preserve">you take either of the following two approaches: 1) </w:t>
        </w:r>
      </w:ins>
      <w:ins w:id="58" w:author="Jiang, Xia" w:date="2021-06-11T14:35:00Z">
        <w:r w:rsidRPr="004B1631">
          <w:rPr>
            <w:sz w:val="24"/>
            <w:szCs w:val="24"/>
            <w:rPrChange w:id="59" w:author="Jiang, Xia" w:date="2021-06-11T14:40:00Z">
              <w:rPr>
                <w:b/>
                <w:bCs/>
                <w:sz w:val="28"/>
                <w:szCs w:val="28"/>
              </w:rPr>
            </w:rPrChange>
          </w:rPr>
          <w:t>In case</w:t>
        </w:r>
      </w:ins>
      <w:ins w:id="60" w:author="Jiang, Xia" w:date="2021-06-11T14:34:00Z">
        <w:r w:rsidRPr="004B1631">
          <w:rPr>
            <w:sz w:val="24"/>
            <w:szCs w:val="24"/>
            <w:rPrChange w:id="61" w:author="Jiang, Xia" w:date="2021-06-11T14:40:00Z">
              <w:rPr>
                <w:b/>
                <w:bCs/>
                <w:sz w:val="28"/>
                <w:szCs w:val="28"/>
              </w:rPr>
            </w:rPrChange>
          </w:rPr>
          <w:t xml:space="preserve"> </w:t>
        </w:r>
      </w:ins>
      <w:ins w:id="62" w:author="Jiang, Xia" w:date="2021-06-11T14:41:00Z">
        <w:r>
          <w:rPr>
            <w:sz w:val="24"/>
            <w:szCs w:val="24"/>
          </w:rPr>
          <w:t xml:space="preserve">the </w:t>
        </w:r>
        <w:proofErr w:type="spellStart"/>
        <w:r>
          <w:rPr>
            <w:sz w:val="24"/>
            <w:szCs w:val="24"/>
          </w:rPr>
          <w:t>iMedbot</w:t>
        </w:r>
        <w:proofErr w:type="spellEnd"/>
        <w:r>
          <w:rPr>
            <w:sz w:val="24"/>
            <w:szCs w:val="24"/>
          </w:rPr>
          <w:t xml:space="preserve"> </w:t>
        </w:r>
      </w:ins>
      <w:ins w:id="63" w:author="Jiang, Xia" w:date="2021-06-11T14:34:00Z">
        <w:r w:rsidRPr="004B1631">
          <w:rPr>
            <w:sz w:val="24"/>
            <w:szCs w:val="24"/>
            <w:rPrChange w:id="64" w:author="Jiang, Xia" w:date="2021-06-11T14:40:00Z">
              <w:rPr>
                <w:b/>
                <w:bCs/>
                <w:sz w:val="28"/>
                <w:szCs w:val="28"/>
              </w:rPr>
            </w:rPrChange>
          </w:rPr>
          <w:t>ha</w:t>
        </w:r>
      </w:ins>
      <w:ins w:id="65" w:author="Jiang, Xia" w:date="2021-06-11T14:41:00Z">
        <w:r>
          <w:rPr>
            <w:sz w:val="24"/>
            <w:szCs w:val="24"/>
          </w:rPr>
          <w:t>s provided</w:t>
        </w:r>
      </w:ins>
      <w:ins w:id="66" w:author="Jiang, Xia" w:date="2021-06-11T14:34:00Z">
        <w:r w:rsidRPr="004B1631">
          <w:rPr>
            <w:sz w:val="24"/>
            <w:szCs w:val="24"/>
            <w:rPrChange w:id="67" w:author="Jiang, Xia" w:date="2021-06-11T14:40:00Z">
              <w:rPr>
                <w:b/>
                <w:bCs/>
                <w:sz w:val="28"/>
                <w:szCs w:val="28"/>
              </w:rPr>
            </w:rPrChange>
          </w:rPr>
          <w:t xml:space="preserve"> selection buttons (such as </w:t>
        </w:r>
        <w:proofErr w:type="gramStart"/>
        <w:r w:rsidRPr="004B1631">
          <w:rPr>
            <w:sz w:val="24"/>
            <w:szCs w:val="24"/>
            <w:rPrChange w:id="68" w:author="Jiang, Xia" w:date="2021-06-11T14:40:00Z">
              <w:rPr>
                <w:b/>
                <w:bCs/>
                <w:sz w:val="28"/>
                <w:szCs w:val="28"/>
              </w:rPr>
            </w:rPrChange>
          </w:rPr>
          <w:t>5 year</w:t>
        </w:r>
        <w:proofErr w:type="gramEnd"/>
        <w:r w:rsidRPr="004B1631">
          <w:rPr>
            <w:sz w:val="24"/>
            <w:szCs w:val="24"/>
            <w:rPrChange w:id="69" w:author="Jiang, Xia" w:date="2021-06-11T14:40:00Z">
              <w:rPr>
                <w:b/>
                <w:bCs/>
                <w:sz w:val="28"/>
                <w:szCs w:val="28"/>
              </w:rPr>
            </w:rPrChange>
          </w:rPr>
          <w:t xml:space="preserve">, 10 </w:t>
        </w:r>
      </w:ins>
      <w:ins w:id="70" w:author="Jiang, Xia" w:date="2021-06-11T14:35:00Z">
        <w:r w:rsidRPr="004B1631">
          <w:rPr>
            <w:sz w:val="24"/>
            <w:szCs w:val="24"/>
            <w:rPrChange w:id="71" w:author="Jiang, Xia" w:date="2021-06-11T14:40:00Z">
              <w:rPr>
                <w:b/>
                <w:bCs/>
                <w:sz w:val="28"/>
                <w:szCs w:val="28"/>
              </w:rPr>
            </w:rPrChange>
          </w:rPr>
          <w:t xml:space="preserve">year, and 15 year) for user to click, then </w:t>
        </w:r>
      </w:ins>
      <w:ins w:id="72" w:author="Jiang, Xia" w:date="2021-06-11T14:36:00Z">
        <w:r w:rsidRPr="004B1631">
          <w:rPr>
            <w:sz w:val="24"/>
            <w:szCs w:val="24"/>
            <w:rPrChange w:id="73" w:author="Jiang, Xia" w:date="2021-06-11T14:40:00Z">
              <w:rPr>
                <w:b/>
                <w:bCs/>
                <w:sz w:val="28"/>
                <w:szCs w:val="28"/>
              </w:rPr>
            </w:rPrChange>
          </w:rPr>
          <w:t>dis</w:t>
        </w:r>
      </w:ins>
      <w:ins w:id="74" w:author="Jiang, Xia" w:date="2021-06-11T14:35:00Z">
        <w:r w:rsidRPr="004B1631">
          <w:rPr>
            <w:sz w:val="24"/>
            <w:szCs w:val="24"/>
            <w:rPrChange w:id="75" w:author="Jiang, Xia" w:date="2021-06-11T14:40:00Z">
              <w:rPr>
                <w:b/>
                <w:bCs/>
                <w:sz w:val="28"/>
                <w:szCs w:val="28"/>
              </w:rPr>
            </w:rPrChange>
          </w:rPr>
          <w:t>able</w:t>
        </w:r>
      </w:ins>
      <w:ins w:id="76" w:author="Jiang, Xia" w:date="2021-06-11T14:36:00Z">
        <w:r w:rsidRPr="004B1631">
          <w:rPr>
            <w:sz w:val="24"/>
            <w:szCs w:val="24"/>
            <w:rPrChange w:id="77" w:author="Jiang, Xia" w:date="2021-06-11T14:40:00Z">
              <w:rPr>
                <w:b/>
                <w:bCs/>
                <w:sz w:val="28"/>
                <w:szCs w:val="28"/>
              </w:rPr>
            </w:rPrChange>
          </w:rPr>
          <w:t xml:space="preserve"> (grey)</w:t>
        </w:r>
      </w:ins>
      <w:ins w:id="78" w:author="Jiang, Xia" w:date="2021-06-11T14:35:00Z">
        <w:r w:rsidRPr="004B1631">
          <w:rPr>
            <w:sz w:val="24"/>
            <w:szCs w:val="24"/>
            <w:rPrChange w:id="79" w:author="Jiang, Xia" w:date="2021-06-11T14:40:00Z">
              <w:rPr>
                <w:b/>
                <w:bCs/>
                <w:sz w:val="28"/>
                <w:szCs w:val="28"/>
              </w:rPr>
            </w:rPrChange>
          </w:rPr>
          <w:t xml:space="preserve"> the text input</w:t>
        </w:r>
      </w:ins>
      <w:ins w:id="80" w:author="Jiang, Xia" w:date="2021-06-11T14:36:00Z">
        <w:r w:rsidRPr="004B1631">
          <w:rPr>
            <w:sz w:val="24"/>
            <w:szCs w:val="24"/>
            <w:rPrChange w:id="81" w:author="Jiang, Xia" w:date="2021-06-11T14:40:00Z">
              <w:rPr>
                <w:b/>
                <w:bCs/>
                <w:sz w:val="28"/>
                <w:szCs w:val="28"/>
              </w:rPr>
            </w:rPrChange>
          </w:rPr>
          <w:t xml:space="preserve"> for that </w:t>
        </w:r>
      </w:ins>
      <w:ins w:id="82" w:author="Jiang, Xia" w:date="2021-06-11T14:42:00Z">
        <w:r>
          <w:rPr>
            <w:sz w:val="24"/>
            <w:szCs w:val="24"/>
          </w:rPr>
          <w:t xml:space="preserve">particular </w:t>
        </w:r>
      </w:ins>
      <w:ins w:id="83" w:author="Jiang, Xia" w:date="2021-06-11T14:36:00Z">
        <w:r w:rsidRPr="004B1631">
          <w:rPr>
            <w:sz w:val="24"/>
            <w:szCs w:val="24"/>
            <w:rPrChange w:id="84" w:author="Jiang, Xia" w:date="2021-06-11T14:40:00Z">
              <w:rPr>
                <w:b/>
                <w:bCs/>
                <w:sz w:val="28"/>
                <w:szCs w:val="28"/>
              </w:rPr>
            </w:rPrChange>
          </w:rPr>
          <w:t>interaction</w:t>
        </w:r>
      </w:ins>
      <w:ins w:id="85" w:author="Jiang, Xia" w:date="2021-06-11T14:35:00Z">
        <w:r w:rsidRPr="004B1631">
          <w:rPr>
            <w:sz w:val="24"/>
            <w:szCs w:val="24"/>
            <w:rPrChange w:id="86" w:author="Jiang, Xia" w:date="2021-06-11T14:40:00Z">
              <w:rPr>
                <w:b/>
                <w:bCs/>
                <w:sz w:val="28"/>
                <w:szCs w:val="28"/>
              </w:rPr>
            </w:rPrChange>
          </w:rPr>
          <w:t xml:space="preserve">. 2) If </w:t>
        </w:r>
      </w:ins>
      <w:ins w:id="87" w:author="Jiang, Xia" w:date="2021-06-11T14:42:00Z">
        <w:r>
          <w:rPr>
            <w:sz w:val="24"/>
            <w:szCs w:val="24"/>
          </w:rPr>
          <w:t>we choose not</w:t>
        </w:r>
      </w:ins>
      <w:ins w:id="88" w:author="Jiang, Xia" w:date="2021-06-11T14:36:00Z">
        <w:r w:rsidRPr="004B1631">
          <w:rPr>
            <w:sz w:val="24"/>
            <w:szCs w:val="24"/>
            <w:rPrChange w:id="89" w:author="Jiang, Xia" w:date="2021-06-11T14:40:00Z">
              <w:rPr>
                <w:b/>
                <w:bCs/>
                <w:sz w:val="28"/>
                <w:szCs w:val="28"/>
              </w:rPr>
            </w:rPrChange>
          </w:rPr>
          <w:t xml:space="preserve"> to disable the text input</w:t>
        </w:r>
      </w:ins>
      <w:ins w:id="90" w:author="Jiang, Xia" w:date="2021-06-11T14:42:00Z">
        <w:r>
          <w:rPr>
            <w:sz w:val="24"/>
            <w:szCs w:val="24"/>
          </w:rPr>
          <w:t xml:space="preserve"> in that case</w:t>
        </w:r>
      </w:ins>
      <w:ins w:id="91" w:author="Jiang, Xia" w:date="2021-06-11T14:36:00Z">
        <w:r w:rsidRPr="004B1631">
          <w:rPr>
            <w:sz w:val="24"/>
            <w:szCs w:val="24"/>
            <w:rPrChange w:id="92" w:author="Jiang, Xia" w:date="2021-06-11T14:40:00Z">
              <w:rPr>
                <w:b/>
                <w:bCs/>
                <w:sz w:val="28"/>
                <w:szCs w:val="28"/>
              </w:rPr>
            </w:rPrChange>
          </w:rPr>
          <w:t>, then</w:t>
        </w:r>
      </w:ins>
      <w:ins w:id="93" w:author="Jiang, Xia" w:date="2021-06-11T14:37:00Z">
        <w:r w:rsidRPr="004B1631">
          <w:rPr>
            <w:sz w:val="24"/>
            <w:szCs w:val="24"/>
            <w:rPrChange w:id="94" w:author="Jiang, Xia" w:date="2021-06-11T14:40:00Z">
              <w:rPr>
                <w:b/>
                <w:bCs/>
                <w:sz w:val="28"/>
                <w:szCs w:val="28"/>
              </w:rPr>
            </w:rPrChange>
          </w:rPr>
          <w:t xml:space="preserve"> </w:t>
        </w:r>
      </w:ins>
      <w:ins w:id="95" w:author="Jiang, Xia" w:date="2021-06-11T14:42:00Z">
        <w:r>
          <w:rPr>
            <w:sz w:val="24"/>
            <w:szCs w:val="24"/>
          </w:rPr>
          <w:t xml:space="preserve">we can </w:t>
        </w:r>
      </w:ins>
      <w:ins w:id="96" w:author="Jiang, Xia" w:date="2021-06-11T14:37:00Z">
        <w:r w:rsidRPr="004B1631">
          <w:rPr>
            <w:sz w:val="24"/>
            <w:szCs w:val="24"/>
            <w:rPrChange w:id="97" w:author="Jiang, Xia" w:date="2021-06-11T14:40:00Z">
              <w:rPr>
                <w:b/>
                <w:bCs/>
                <w:sz w:val="28"/>
                <w:szCs w:val="28"/>
              </w:rPr>
            </w:rPrChange>
          </w:rPr>
          <w:t xml:space="preserve">change the logic/algorithm at the backend, so </w:t>
        </w:r>
      </w:ins>
      <w:ins w:id="98" w:author="Jiang, Xia" w:date="2021-06-11T14:38:00Z">
        <w:r w:rsidRPr="004B1631">
          <w:rPr>
            <w:sz w:val="24"/>
            <w:szCs w:val="24"/>
            <w:rPrChange w:id="99" w:author="Jiang, Xia" w:date="2021-06-11T14:40:00Z">
              <w:rPr>
                <w:b/>
                <w:bCs/>
                <w:sz w:val="28"/>
                <w:szCs w:val="28"/>
              </w:rPr>
            </w:rPrChange>
          </w:rPr>
          <w:t xml:space="preserve">user </w:t>
        </w:r>
      </w:ins>
      <w:ins w:id="100" w:author="Jiang, Xia" w:date="2021-06-11T14:37:00Z">
        <w:r w:rsidRPr="004B1631">
          <w:rPr>
            <w:sz w:val="24"/>
            <w:szCs w:val="24"/>
            <w:rPrChange w:id="101" w:author="Jiang, Xia" w:date="2021-06-11T14:40:00Z">
              <w:rPr>
                <w:b/>
                <w:bCs/>
                <w:sz w:val="28"/>
                <w:szCs w:val="28"/>
              </w:rPr>
            </w:rPrChange>
          </w:rPr>
          <w:t>text input be compared</w:t>
        </w:r>
      </w:ins>
      <w:ins w:id="102" w:author="Jiang, Xia" w:date="2021-06-11T14:38:00Z">
        <w:r w:rsidRPr="004B1631">
          <w:rPr>
            <w:sz w:val="24"/>
            <w:szCs w:val="24"/>
            <w:rPrChange w:id="103" w:author="Jiang, Xia" w:date="2021-06-11T14:40:00Z">
              <w:rPr>
                <w:b/>
                <w:bCs/>
                <w:sz w:val="28"/>
                <w:szCs w:val="28"/>
              </w:rPr>
            </w:rPrChange>
          </w:rPr>
          <w:t xml:space="preserve"> with one of the choices (</w:t>
        </w:r>
      </w:ins>
      <w:ins w:id="104" w:author="Jiang, Xia" w:date="2021-06-11T14:39:00Z">
        <w:r w:rsidRPr="004B1631">
          <w:rPr>
            <w:sz w:val="24"/>
            <w:szCs w:val="24"/>
            <w:rPrChange w:id="105" w:author="Jiang, Xia" w:date="2021-06-11T14:40:00Z">
              <w:rPr>
                <w:b/>
                <w:bCs/>
                <w:sz w:val="28"/>
                <w:szCs w:val="28"/>
              </w:rPr>
            </w:rPrChange>
          </w:rPr>
          <w:t xml:space="preserve">such as </w:t>
        </w:r>
      </w:ins>
      <w:ins w:id="106" w:author="Jiang, Xia" w:date="2021-06-11T14:38:00Z">
        <w:r w:rsidRPr="004B1631">
          <w:rPr>
            <w:sz w:val="24"/>
            <w:szCs w:val="24"/>
            <w:rPrChange w:id="107" w:author="Jiang, Xia" w:date="2021-06-11T14:40:00Z">
              <w:rPr>
                <w:b/>
                <w:bCs/>
                <w:sz w:val="28"/>
                <w:szCs w:val="28"/>
              </w:rPr>
            </w:rPrChange>
          </w:rPr>
          <w:t xml:space="preserve">5 year, 10 year, and </w:t>
        </w:r>
      </w:ins>
      <w:ins w:id="108" w:author="Jiang, Xia" w:date="2021-06-11T14:39:00Z">
        <w:r w:rsidRPr="004B1631">
          <w:rPr>
            <w:sz w:val="24"/>
            <w:szCs w:val="24"/>
            <w:rPrChange w:id="109" w:author="Jiang, Xia" w:date="2021-06-11T14:40:00Z">
              <w:rPr>
                <w:b/>
                <w:bCs/>
                <w:sz w:val="28"/>
                <w:szCs w:val="28"/>
              </w:rPr>
            </w:rPrChange>
          </w:rPr>
          <w:t>15 year)</w:t>
        </w:r>
      </w:ins>
      <w:ins w:id="110" w:author="Jiang, Xia" w:date="2021-06-11T14:42:00Z">
        <w:r>
          <w:rPr>
            <w:sz w:val="24"/>
            <w:szCs w:val="24"/>
          </w:rPr>
          <w:t>,</w:t>
        </w:r>
      </w:ins>
      <w:ins w:id="111" w:author="Jiang, Xia" w:date="2021-06-11T14:39:00Z">
        <w:r w:rsidRPr="004B1631">
          <w:rPr>
            <w:sz w:val="24"/>
            <w:szCs w:val="24"/>
            <w:rPrChange w:id="112" w:author="Jiang, Xia" w:date="2021-06-11T14:40:00Z">
              <w:rPr>
                <w:b/>
                <w:bCs/>
                <w:sz w:val="28"/>
                <w:szCs w:val="28"/>
              </w:rPr>
            </w:rPrChange>
          </w:rPr>
          <w:t xml:space="preserve"> if there is a match, then respond in the same way as a button being </w:t>
        </w:r>
      </w:ins>
      <w:ins w:id="113" w:author="Jiang, Xia" w:date="2021-06-11T14:40:00Z">
        <w:r w:rsidRPr="004B1631">
          <w:rPr>
            <w:sz w:val="24"/>
            <w:szCs w:val="24"/>
            <w:rPrChange w:id="114" w:author="Jiang, Xia" w:date="2021-06-11T14:40:00Z">
              <w:rPr>
                <w:b/>
                <w:bCs/>
                <w:sz w:val="28"/>
                <w:szCs w:val="28"/>
              </w:rPr>
            </w:rPrChange>
          </w:rPr>
          <w:t xml:space="preserve">clicked, </w:t>
        </w:r>
      </w:ins>
      <w:ins w:id="115" w:author="Jiang, Xia" w:date="2021-06-11T14:43:00Z">
        <w:r w:rsidR="00417B23">
          <w:rPr>
            <w:sz w:val="24"/>
            <w:szCs w:val="24"/>
          </w:rPr>
          <w:t xml:space="preserve">and </w:t>
        </w:r>
      </w:ins>
      <w:ins w:id="116" w:author="Jiang, Xia" w:date="2021-06-11T14:40:00Z">
        <w:r w:rsidRPr="004B1631">
          <w:rPr>
            <w:sz w:val="24"/>
            <w:szCs w:val="24"/>
            <w:rPrChange w:id="117" w:author="Jiang, Xia" w:date="2021-06-11T14:40:00Z">
              <w:rPr>
                <w:b/>
                <w:bCs/>
                <w:sz w:val="28"/>
                <w:szCs w:val="28"/>
              </w:rPr>
            </w:rPrChange>
          </w:rPr>
          <w:t xml:space="preserve">if there is no match, then go to the database for </w:t>
        </w:r>
        <w:proofErr w:type="spellStart"/>
        <w:r w:rsidRPr="004B1631">
          <w:rPr>
            <w:sz w:val="24"/>
            <w:szCs w:val="24"/>
            <w:rPrChange w:id="118" w:author="Jiang, Xia" w:date="2021-06-11T14:40:00Z">
              <w:rPr>
                <w:b/>
                <w:bCs/>
                <w:sz w:val="28"/>
                <w:szCs w:val="28"/>
              </w:rPr>
            </w:rPrChange>
          </w:rPr>
          <w:t>a</w:t>
        </w:r>
        <w:proofErr w:type="spellEnd"/>
        <w:r w:rsidRPr="004B1631">
          <w:rPr>
            <w:sz w:val="24"/>
            <w:szCs w:val="24"/>
            <w:rPrChange w:id="119" w:author="Jiang, Xia" w:date="2021-06-11T14:40:00Z">
              <w:rPr>
                <w:b/>
                <w:bCs/>
                <w:sz w:val="28"/>
                <w:szCs w:val="28"/>
              </w:rPr>
            </w:rPrChange>
          </w:rPr>
          <w:t xml:space="preserve"> answer. </w:t>
        </w:r>
      </w:ins>
    </w:p>
    <w:p w14:paraId="58A27973" w14:textId="6C1A066B" w:rsidR="00A34745" w:rsidRPr="006601F1" w:rsidRDefault="00A34745" w:rsidP="00A34745">
      <w:pPr>
        <w:ind w:left="720" w:hanging="360"/>
        <w:rPr>
          <w:b/>
          <w:bCs/>
          <w:sz w:val="28"/>
          <w:szCs w:val="28"/>
        </w:rPr>
      </w:pPr>
    </w:p>
    <w:p w14:paraId="0FB1481B" w14:textId="618545A1" w:rsidR="001B6DB7" w:rsidRDefault="001B6DB7" w:rsidP="001B6DB7">
      <w:pPr>
        <w:ind w:left="720" w:hanging="360"/>
        <w:rPr>
          <w:ins w:id="120" w:author="Jiang, Xia" w:date="2021-06-11T13:34:00Z"/>
          <w:b/>
          <w:bCs/>
          <w:sz w:val="28"/>
          <w:szCs w:val="28"/>
        </w:rPr>
      </w:pPr>
      <w:r w:rsidRPr="006601F1">
        <w:rPr>
          <w:b/>
          <w:bCs/>
          <w:sz w:val="28"/>
          <w:szCs w:val="28"/>
        </w:rPr>
        <w:t>Ongoing tasks that cover more than a week</w:t>
      </w:r>
    </w:p>
    <w:p w14:paraId="50CD2EC5" w14:textId="09417023" w:rsidR="00AA124D" w:rsidRPr="00AA124D" w:rsidDel="00AA124D" w:rsidRDefault="00AA124D" w:rsidP="00AA124D">
      <w:pPr>
        <w:pStyle w:val="ListParagraph"/>
        <w:numPr>
          <w:ilvl w:val="0"/>
          <w:numId w:val="5"/>
        </w:numPr>
        <w:rPr>
          <w:del w:id="121" w:author="Jiang, Xia" w:date="2021-06-11T13:34:00Z"/>
          <w:sz w:val="24"/>
          <w:szCs w:val="24"/>
          <w:rPrChange w:id="122" w:author="Jiang, Xia" w:date="2021-06-11T13:36:00Z">
            <w:rPr>
              <w:del w:id="123" w:author="Jiang, Xia" w:date="2021-06-11T13:34:00Z"/>
              <w:sz w:val="28"/>
              <w:szCs w:val="28"/>
            </w:rPr>
          </w:rPrChange>
        </w:rPr>
      </w:pPr>
      <w:ins w:id="124" w:author="Jiang, Xia" w:date="2021-06-11T13:34:00Z">
        <w:r w:rsidRPr="00AA124D">
          <w:rPr>
            <w:sz w:val="24"/>
            <w:szCs w:val="24"/>
            <w:rPrChange w:id="125" w:author="Jiang, Xia" w:date="2021-06-11T13:36:00Z">
              <w:rPr>
                <w:sz w:val="28"/>
                <w:szCs w:val="28"/>
              </w:rPr>
            </w:rPrChange>
          </w:rPr>
          <w:t>Machine learning with MBC</w:t>
        </w:r>
      </w:ins>
    </w:p>
    <w:p w14:paraId="2E7796A7" w14:textId="77777777" w:rsidR="00AA124D" w:rsidRPr="00AA124D" w:rsidRDefault="00AA124D" w:rsidP="00AA124D">
      <w:pPr>
        <w:pStyle w:val="ListParagraph"/>
        <w:numPr>
          <w:ilvl w:val="0"/>
          <w:numId w:val="5"/>
        </w:numPr>
        <w:rPr>
          <w:ins w:id="126" w:author="Jiang, Xia" w:date="2021-06-11T13:35:00Z"/>
          <w:sz w:val="24"/>
          <w:szCs w:val="24"/>
          <w:rPrChange w:id="127" w:author="Jiang, Xia" w:date="2021-06-11T13:36:00Z">
            <w:rPr>
              <w:ins w:id="128" w:author="Jiang, Xia" w:date="2021-06-11T13:35:00Z"/>
              <w:sz w:val="28"/>
              <w:szCs w:val="28"/>
            </w:rPr>
          </w:rPrChange>
        </w:rPr>
      </w:pPr>
    </w:p>
    <w:p w14:paraId="180FD3F6" w14:textId="383FABA5" w:rsidR="00AA124D" w:rsidRPr="00AA124D" w:rsidRDefault="00AA124D">
      <w:pPr>
        <w:pStyle w:val="ListParagraph"/>
        <w:numPr>
          <w:ilvl w:val="0"/>
          <w:numId w:val="5"/>
        </w:numPr>
        <w:rPr>
          <w:ins w:id="129" w:author="Jiang, Xia" w:date="2021-06-11T13:35:00Z"/>
          <w:sz w:val="24"/>
          <w:szCs w:val="24"/>
          <w:rPrChange w:id="130" w:author="Jiang, Xia" w:date="2021-06-11T13:36:00Z">
            <w:rPr>
              <w:ins w:id="131" w:author="Jiang, Xia" w:date="2021-06-11T13:35:00Z"/>
            </w:rPr>
          </w:rPrChange>
        </w:rPr>
        <w:pPrChange w:id="132" w:author="Jiang, Xia" w:date="2021-06-11T13:34:00Z">
          <w:pPr>
            <w:ind w:left="720" w:hanging="360"/>
          </w:pPr>
        </w:pPrChange>
      </w:pPr>
      <w:ins w:id="133" w:author="Jiang, Xia" w:date="2021-06-11T13:35:00Z">
        <w:r w:rsidRPr="00AA124D">
          <w:rPr>
            <w:sz w:val="24"/>
            <w:szCs w:val="24"/>
            <w:rPrChange w:id="134" w:author="Jiang, Xia" w:date="2021-06-11T13:36:00Z">
              <w:rPr>
                <w:sz w:val="28"/>
                <w:szCs w:val="28"/>
              </w:rPr>
            </w:rPrChange>
          </w:rPr>
          <w:t>Literature search</w:t>
        </w:r>
      </w:ins>
    </w:p>
    <w:p w14:paraId="741C359D" w14:textId="2B5A07AF" w:rsidR="00AA124D" w:rsidRPr="00AA124D" w:rsidRDefault="00AA124D" w:rsidP="00AA124D">
      <w:pPr>
        <w:pStyle w:val="ListParagraph"/>
        <w:numPr>
          <w:ilvl w:val="0"/>
          <w:numId w:val="5"/>
        </w:numPr>
        <w:rPr>
          <w:ins w:id="135" w:author="Jiang, Xia" w:date="2021-06-11T13:35:00Z"/>
          <w:sz w:val="24"/>
          <w:szCs w:val="24"/>
          <w:rPrChange w:id="136" w:author="Jiang, Xia" w:date="2021-06-11T13:36:00Z">
            <w:rPr>
              <w:ins w:id="137" w:author="Jiang, Xia" w:date="2021-06-11T13:35:00Z"/>
              <w:sz w:val="28"/>
              <w:szCs w:val="28"/>
            </w:rPr>
          </w:rPrChange>
        </w:rPr>
      </w:pPr>
      <w:ins w:id="138" w:author="Jiang, Xia" w:date="2021-06-11T13:32:00Z">
        <w:r w:rsidRPr="00AA124D">
          <w:rPr>
            <w:sz w:val="24"/>
            <w:szCs w:val="24"/>
            <w:rPrChange w:id="139" w:author="Jiang, Xia" w:date="2021-06-11T13:36:00Z">
              <w:rPr>
                <w:b/>
                <w:bCs/>
                <w:sz w:val="28"/>
                <w:szCs w:val="28"/>
              </w:rPr>
            </w:rPrChange>
          </w:rPr>
          <w:t xml:space="preserve">Improving </w:t>
        </w:r>
        <w:proofErr w:type="spellStart"/>
        <w:r w:rsidRPr="00AA124D">
          <w:rPr>
            <w:sz w:val="24"/>
            <w:szCs w:val="24"/>
            <w:rPrChange w:id="140" w:author="Jiang, Xia" w:date="2021-06-11T13:36:00Z">
              <w:rPr>
                <w:b/>
                <w:bCs/>
                <w:sz w:val="28"/>
                <w:szCs w:val="28"/>
              </w:rPr>
            </w:rPrChange>
          </w:rPr>
          <w:t>iMedBot</w:t>
        </w:r>
      </w:ins>
      <w:proofErr w:type="spellEnd"/>
    </w:p>
    <w:p w14:paraId="5762E4F7" w14:textId="584C5557" w:rsidR="00A34745" w:rsidRPr="00AA124D" w:rsidDel="00AA124D" w:rsidRDefault="00AA124D">
      <w:pPr>
        <w:pStyle w:val="ListParagraph"/>
        <w:numPr>
          <w:ilvl w:val="0"/>
          <w:numId w:val="5"/>
        </w:numPr>
        <w:rPr>
          <w:del w:id="141" w:author="Jiang, Xia" w:date="2021-06-11T13:36:00Z"/>
          <w:sz w:val="24"/>
          <w:szCs w:val="24"/>
          <w:rPrChange w:id="142" w:author="Jiang, Xia" w:date="2021-06-11T13:36:00Z">
            <w:rPr>
              <w:del w:id="143" w:author="Jiang, Xia" w:date="2021-06-11T13:36:00Z"/>
            </w:rPr>
          </w:rPrChange>
        </w:rPr>
        <w:pPrChange w:id="144" w:author="Jiang, Xia" w:date="2021-06-11T13:36:00Z">
          <w:pPr>
            <w:ind w:left="720" w:hanging="360"/>
          </w:pPr>
        </w:pPrChange>
      </w:pPr>
      <w:ins w:id="145" w:author="Jiang, Xia" w:date="2021-06-11T13:32:00Z">
        <w:r w:rsidRPr="00AA124D">
          <w:rPr>
            <w:sz w:val="24"/>
            <w:szCs w:val="24"/>
            <w:rPrChange w:id="146" w:author="Jiang, Xia" w:date="2021-06-11T13:36:00Z">
              <w:rPr>
                <w:b/>
                <w:bCs/>
                <w:sz w:val="28"/>
                <w:szCs w:val="28"/>
              </w:rPr>
            </w:rPrChange>
          </w:rPr>
          <w:t>Upgrade two servers (</w:t>
        </w:r>
        <w:bookmarkStart w:id="147" w:name="OLE_LINK1"/>
        <w:proofErr w:type="spellStart"/>
        <w:r w:rsidRPr="00AA124D">
          <w:rPr>
            <w:sz w:val="24"/>
            <w:szCs w:val="24"/>
            <w:rPrChange w:id="148" w:author="Jiang, Xia" w:date="2021-06-11T13:36:00Z">
              <w:rPr>
                <w:b/>
                <w:bCs/>
                <w:sz w:val="28"/>
                <w:szCs w:val="28"/>
              </w:rPr>
            </w:rPrChange>
          </w:rPr>
          <w:t>dbgap</w:t>
        </w:r>
        <w:proofErr w:type="spellEnd"/>
        <w:r w:rsidRPr="00AA124D">
          <w:rPr>
            <w:sz w:val="24"/>
            <w:szCs w:val="24"/>
            <w:rPrChange w:id="149" w:author="Jiang, Xia" w:date="2021-06-11T13:36:00Z">
              <w:rPr>
                <w:b/>
                <w:bCs/>
                <w:sz w:val="28"/>
                <w:szCs w:val="28"/>
              </w:rPr>
            </w:rPrChange>
          </w:rPr>
          <w:t xml:space="preserve"> and dbgap2</w:t>
        </w:r>
        <w:bookmarkEnd w:id="147"/>
        <w:r w:rsidRPr="00AA124D">
          <w:rPr>
            <w:sz w:val="24"/>
            <w:szCs w:val="24"/>
            <w:rPrChange w:id="150" w:author="Jiang, Xia" w:date="2021-06-11T13:36:00Z">
              <w:rPr>
                <w:b/>
                <w:bCs/>
                <w:sz w:val="28"/>
                <w:szCs w:val="28"/>
              </w:rPr>
            </w:rPrChange>
          </w:rPr>
          <w:t>)</w:t>
        </w:r>
      </w:ins>
    </w:p>
    <w:p w14:paraId="7202BB5A" w14:textId="77777777" w:rsidR="00A34745" w:rsidRPr="006601F1" w:rsidRDefault="00A34745">
      <w:pPr>
        <w:pStyle w:val="ListParagraph"/>
        <w:pPrChange w:id="151" w:author="Jiang, Xia" w:date="2021-06-11T13:36:00Z">
          <w:pPr>
            <w:ind w:left="720" w:hanging="360"/>
          </w:pPr>
        </w:pPrChange>
      </w:pPr>
    </w:p>
    <w:p w14:paraId="2048C5B8" w14:textId="3F115A94" w:rsidR="00A34745" w:rsidRPr="006601F1" w:rsidRDefault="006601F1" w:rsidP="00A34745">
      <w:pPr>
        <w:ind w:left="720" w:hanging="360"/>
        <w:rPr>
          <w:b/>
          <w:bCs/>
          <w:sz w:val="28"/>
          <w:szCs w:val="28"/>
        </w:rPr>
      </w:pPr>
      <w:r>
        <w:rPr>
          <w:b/>
          <w:bCs/>
          <w:sz w:val="28"/>
          <w:szCs w:val="28"/>
        </w:rPr>
        <w:lastRenderedPageBreak/>
        <w:t>Specific</w:t>
      </w:r>
      <w:r w:rsidR="001B6DB7" w:rsidRPr="006601F1">
        <w:rPr>
          <w:b/>
          <w:bCs/>
          <w:sz w:val="28"/>
          <w:szCs w:val="28"/>
        </w:rPr>
        <w:t xml:space="preserve"> tasks</w:t>
      </w:r>
      <w:r w:rsidR="00A34745" w:rsidRPr="006601F1">
        <w:rPr>
          <w:b/>
          <w:bCs/>
          <w:sz w:val="28"/>
          <w:szCs w:val="28"/>
        </w:rPr>
        <w:t xml:space="preserve"> for the coming week</w:t>
      </w:r>
    </w:p>
    <w:p w14:paraId="42453699" w14:textId="2F46C2E0" w:rsidR="00BB6650" w:rsidRDefault="00BB6650" w:rsidP="00AA124D">
      <w:pPr>
        <w:pStyle w:val="ListParagraph"/>
        <w:numPr>
          <w:ilvl w:val="0"/>
          <w:numId w:val="6"/>
        </w:numPr>
        <w:rPr>
          <w:ins w:id="152" w:author="Xu, Chuhan" w:date="2021-06-14T10:47:00Z"/>
          <w:rFonts w:cstheme="minorHAnsi"/>
          <w:sz w:val="24"/>
          <w:szCs w:val="24"/>
        </w:rPr>
      </w:pPr>
      <w:ins w:id="153" w:author="Jiang, Xia" w:date="2021-06-11T13:57:00Z">
        <w:r>
          <w:rPr>
            <w:rFonts w:cstheme="minorHAnsi"/>
            <w:sz w:val="24"/>
            <w:szCs w:val="24"/>
          </w:rPr>
          <w:t xml:space="preserve">Find out how the </w:t>
        </w:r>
      </w:ins>
      <w:ins w:id="154" w:author="Jiang, Xia" w:date="2021-06-11T13:58:00Z">
        <w:r>
          <w:rPr>
            <w:rFonts w:cstheme="minorHAnsi"/>
            <w:sz w:val="24"/>
            <w:szCs w:val="24"/>
          </w:rPr>
          <w:t xml:space="preserve">previous machine learning </w:t>
        </w:r>
        <w:r w:rsidR="005812A2">
          <w:rPr>
            <w:rFonts w:cstheme="minorHAnsi"/>
            <w:sz w:val="24"/>
            <w:szCs w:val="24"/>
          </w:rPr>
          <w:t>experiments (except deep learning) were done: with or without 80-20 spl</w:t>
        </w:r>
      </w:ins>
      <w:ins w:id="155" w:author="Jiang, Xia" w:date="2021-06-11T13:59:00Z">
        <w:r w:rsidR="005812A2">
          <w:rPr>
            <w:rFonts w:cstheme="minorHAnsi"/>
            <w:sz w:val="24"/>
            <w:szCs w:val="24"/>
          </w:rPr>
          <w:t xml:space="preserve">it (level 1 validation)? If yes, then we are good. If no, then we need </w:t>
        </w:r>
      </w:ins>
      <w:ins w:id="156" w:author="Jiang, Xia" w:date="2021-06-11T14:00:00Z">
        <w:r w:rsidR="005812A2">
          <w:rPr>
            <w:rFonts w:cstheme="minorHAnsi"/>
            <w:sz w:val="24"/>
            <w:szCs w:val="24"/>
          </w:rPr>
          <w:t xml:space="preserve">to </w:t>
        </w:r>
      </w:ins>
      <w:ins w:id="157" w:author="Jiang, Xia" w:date="2021-06-11T13:59:00Z">
        <w:r w:rsidR="005812A2">
          <w:rPr>
            <w:rFonts w:cstheme="minorHAnsi"/>
            <w:sz w:val="24"/>
            <w:szCs w:val="24"/>
          </w:rPr>
          <w:t xml:space="preserve">rerun them by adding 80-20 </w:t>
        </w:r>
      </w:ins>
      <w:ins w:id="158" w:author="Jiang, Xia" w:date="2021-06-11T14:00:00Z">
        <w:r w:rsidR="005812A2">
          <w:rPr>
            <w:rFonts w:cstheme="minorHAnsi"/>
            <w:sz w:val="24"/>
            <w:szCs w:val="24"/>
          </w:rPr>
          <w:t xml:space="preserve">split, then 5-fold CV with the 80%. Don’t delete the current functions. </w:t>
        </w:r>
      </w:ins>
    </w:p>
    <w:p w14:paraId="48AECAD7" w14:textId="6FDEECEA" w:rsidR="00993706" w:rsidRPr="00993706" w:rsidRDefault="00993706">
      <w:pPr>
        <w:pStyle w:val="ListParagraph"/>
        <w:ind w:left="1080"/>
        <w:rPr>
          <w:ins w:id="159" w:author="Jiang, Xia" w:date="2021-06-11T13:57:00Z"/>
          <w:rFonts w:cstheme="minorHAnsi"/>
          <w:color w:val="FF0000"/>
          <w:sz w:val="24"/>
          <w:szCs w:val="24"/>
          <w:rPrChange w:id="160" w:author="Xu, Chuhan" w:date="2021-06-14T10:47:00Z">
            <w:rPr>
              <w:ins w:id="161" w:author="Jiang, Xia" w:date="2021-06-11T13:57:00Z"/>
            </w:rPr>
          </w:rPrChange>
        </w:rPr>
        <w:pPrChange w:id="162" w:author="Xu, Chuhan" w:date="2021-06-14T10:47:00Z">
          <w:pPr>
            <w:pStyle w:val="ListParagraph"/>
            <w:numPr>
              <w:numId w:val="6"/>
            </w:numPr>
            <w:ind w:left="1080" w:hanging="360"/>
          </w:pPr>
        </w:pPrChange>
      </w:pPr>
      <w:ins w:id="163" w:author="Xu, Chuhan" w:date="2021-06-14T10:47:00Z">
        <w:r>
          <w:rPr>
            <w:rFonts w:cstheme="minorHAnsi"/>
            <w:color w:val="FF0000"/>
            <w:sz w:val="24"/>
            <w:szCs w:val="24"/>
          </w:rPr>
          <w:t>The previous machine learning methods also used 20% as the validation dataset and then perform 5-fold CV with the rest 80%.</w:t>
        </w:r>
      </w:ins>
    </w:p>
    <w:p w14:paraId="192A0147" w14:textId="6D07B8D5" w:rsidR="00622F54" w:rsidRDefault="00AA124D" w:rsidP="00AA124D">
      <w:pPr>
        <w:pStyle w:val="ListParagraph"/>
        <w:numPr>
          <w:ilvl w:val="0"/>
          <w:numId w:val="6"/>
        </w:numPr>
        <w:rPr>
          <w:ins w:id="164" w:author="Jiang, Xia" w:date="2021-06-16T14:56:00Z"/>
          <w:rFonts w:cstheme="minorHAnsi"/>
          <w:sz w:val="24"/>
          <w:szCs w:val="24"/>
        </w:rPr>
      </w:pPr>
      <w:ins w:id="165" w:author="Jiang, Xia" w:date="2021-06-11T13:36:00Z">
        <w:r w:rsidRPr="000C1893">
          <w:rPr>
            <w:rFonts w:cstheme="minorHAnsi"/>
            <w:sz w:val="24"/>
            <w:szCs w:val="24"/>
            <w:rPrChange w:id="166" w:author="Jiang, Xia" w:date="2021-06-11T13:43:00Z">
              <w:rPr>
                <w:b/>
                <w:bCs/>
                <w:sz w:val="28"/>
                <w:szCs w:val="28"/>
              </w:rPr>
            </w:rPrChange>
          </w:rPr>
          <w:t>I</w:t>
        </w:r>
      </w:ins>
      <w:ins w:id="167" w:author="Jiang, Xia" w:date="2021-06-16T14:56:00Z">
        <w:r w:rsidR="00331DA6">
          <w:rPr>
            <w:rFonts w:cstheme="minorHAnsi"/>
            <w:sz w:val="24"/>
            <w:szCs w:val="24"/>
          </w:rPr>
          <w:t xml:space="preserve"> </w:t>
        </w:r>
      </w:ins>
      <w:ins w:id="168" w:author="Jiang, Xia" w:date="2021-06-16T15:01:00Z">
        <w:r w:rsidR="00331DA6">
          <w:rPr>
            <w:rFonts w:cstheme="minorHAnsi"/>
            <w:sz w:val="24"/>
            <w:szCs w:val="24"/>
          </w:rPr>
          <w:t>will provide</w:t>
        </w:r>
      </w:ins>
      <w:ins w:id="169" w:author="Jiang, Xia" w:date="2021-06-16T14:56:00Z">
        <w:r w:rsidR="00331DA6">
          <w:rPr>
            <w:rFonts w:cstheme="minorHAnsi"/>
            <w:sz w:val="24"/>
            <w:szCs w:val="24"/>
          </w:rPr>
          <w:t xml:space="preserve"> </w:t>
        </w:r>
      </w:ins>
      <w:ins w:id="170" w:author="Jiang, Xia" w:date="2021-06-11T13:36:00Z">
        <w:r w:rsidRPr="000C1893">
          <w:rPr>
            <w:rFonts w:cstheme="minorHAnsi"/>
            <w:sz w:val="24"/>
            <w:szCs w:val="24"/>
            <w:rPrChange w:id="171" w:author="Jiang, Xia" w:date="2021-06-11T13:43:00Z">
              <w:rPr>
                <w:b/>
                <w:bCs/>
                <w:sz w:val="28"/>
                <w:szCs w:val="28"/>
              </w:rPr>
            </w:rPrChange>
          </w:rPr>
          <w:t xml:space="preserve">new datasets that you </w:t>
        </w:r>
      </w:ins>
      <w:ins w:id="172" w:author="Jiang, Xia" w:date="2021-06-11T13:37:00Z">
        <w:r w:rsidRPr="000C1893">
          <w:rPr>
            <w:rFonts w:cstheme="minorHAnsi"/>
            <w:sz w:val="24"/>
            <w:szCs w:val="24"/>
            <w:rPrChange w:id="173" w:author="Jiang, Xia" w:date="2021-06-11T13:43:00Z">
              <w:rPr>
                <w:b/>
                <w:bCs/>
                <w:sz w:val="28"/>
                <w:szCs w:val="28"/>
              </w:rPr>
            </w:rPrChange>
          </w:rPr>
          <w:t>can use to do experiments, similarly to what you did with other MBC dataset</w:t>
        </w:r>
        <w:r w:rsidR="000C1893" w:rsidRPr="000C1893">
          <w:rPr>
            <w:rFonts w:cstheme="minorHAnsi"/>
            <w:sz w:val="24"/>
            <w:szCs w:val="24"/>
            <w:rPrChange w:id="174" w:author="Jiang, Xia" w:date="2021-06-11T13:43:00Z">
              <w:rPr>
                <w:b/>
                <w:bCs/>
                <w:sz w:val="28"/>
                <w:szCs w:val="28"/>
              </w:rPr>
            </w:rPrChange>
          </w:rPr>
          <w:t>: 1) running s</w:t>
        </w:r>
      </w:ins>
      <w:ins w:id="175" w:author="Jiang, Xia" w:date="2021-06-11T13:38:00Z">
        <w:r w:rsidR="000C1893" w:rsidRPr="000C1893">
          <w:rPr>
            <w:rFonts w:cstheme="minorHAnsi"/>
            <w:sz w:val="24"/>
            <w:szCs w:val="24"/>
            <w:rPrChange w:id="176" w:author="Jiang, Xia" w:date="2021-06-11T13:43:00Z">
              <w:rPr>
                <w:b/>
                <w:bCs/>
                <w:sz w:val="28"/>
                <w:szCs w:val="28"/>
              </w:rPr>
            </w:rPrChange>
          </w:rPr>
          <w:t>tage-1 tests that focus on finding the range of good hyperparameter values for each of the hyperparameters</w:t>
        </w:r>
      </w:ins>
      <w:ins w:id="177" w:author="Jiang, Xia" w:date="2021-06-11T13:41:00Z">
        <w:r w:rsidR="000C1893" w:rsidRPr="000C1893">
          <w:rPr>
            <w:rFonts w:cstheme="minorHAnsi"/>
            <w:sz w:val="24"/>
            <w:szCs w:val="24"/>
            <w:rPrChange w:id="178" w:author="Jiang, Xia" w:date="2021-06-11T13:43:00Z">
              <w:rPr>
                <w:b/>
                <w:bCs/>
                <w:sz w:val="28"/>
                <w:szCs w:val="28"/>
              </w:rPr>
            </w:rPrChange>
          </w:rPr>
          <w:t xml:space="preserve"> while fixing the values of other hyperparameters. 2) running stage-2 tests</w:t>
        </w:r>
      </w:ins>
      <w:ins w:id="179" w:author="Jiang, Xia" w:date="2021-06-11T13:49:00Z">
        <w:r w:rsidR="00BB6650">
          <w:rPr>
            <w:rFonts w:cstheme="minorHAnsi"/>
            <w:sz w:val="24"/>
            <w:szCs w:val="24"/>
          </w:rPr>
          <w:t xml:space="preserve"> (grid search)</w:t>
        </w:r>
      </w:ins>
      <w:ins w:id="180" w:author="Jiang, Xia" w:date="2021-06-11T13:41:00Z">
        <w:r w:rsidR="000C1893" w:rsidRPr="000C1893">
          <w:rPr>
            <w:rFonts w:cstheme="minorHAnsi"/>
            <w:sz w:val="24"/>
            <w:szCs w:val="24"/>
            <w:rPrChange w:id="181" w:author="Jiang, Xia" w:date="2021-06-11T13:43:00Z">
              <w:rPr>
                <w:b/>
                <w:bCs/>
                <w:sz w:val="28"/>
                <w:szCs w:val="28"/>
              </w:rPr>
            </w:rPrChange>
          </w:rPr>
          <w:t xml:space="preserve"> based upon</w:t>
        </w:r>
      </w:ins>
      <w:ins w:id="182" w:author="Jiang, Xia" w:date="2021-06-11T14:01:00Z">
        <w:r w:rsidR="005812A2">
          <w:rPr>
            <w:rFonts w:cstheme="minorHAnsi"/>
            <w:sz w:val="24"/>
            <w:szCs w:val="24"/>
          </w:rPr>
          <w:t xml:space="preserve">. </w:t>
        </w:r>
      </w:ins>
      <w:ins w:id="183" w:author="Jiang, Xia" w:date="2021-06-11T13:41:00Z">
        <w:r w:rsidR="000C1893" w:rsidRPr="000C1893">
          <w:rPr>
            <w:rFonts w:cstheme="minorHAnsi"/>
            <w:sz w:val="24"/>
            <w:szCs w:val="24"/>
            <w:rPrChange w:id="184" w:author="Jiang, Xia" w:date="2021-06-11T13:43:00Z">
              <w:rPr>
                <w:b/>
                <w:bCs/>
                <w:sz w:val="28"/>
                <w:szCs w:val="28"/>
              </w:rPr>
            </w:rPrChange>
          </w:rPr>
          <w:t xml:space="preserve"> results from 1)</w:t>
        </w:r>
      </w:ins>
      <w:ins w:id="185" w:author="Jiang, Xia" w:date="2021-06-11T13:43:00Z">
        <w:r w:rsidR="000C1893">
          <w:rPr>
            <w:rFonts w:cstheme="minorHAnsi"/>
            <w:sz w:val="24"/>
            <w:szCs w:val="24"/>
          </w:rPr>
          <w:t xml:space="preserve">. 3) </w:t>
        </w:r>
        <w:r w:rsidR="000C1893" w:rsidRPr="00331DA6">
          <w:rPr>
            <w:rFonts w:cstheme="minorHAnsi"/>
            <w:sz w:val="24"/>
            <w:szCs w:val="24"/>
            <w:highlight w:val="yellow"/>
            <w:rPrChange w:id="186" w:author="Jiang, Xia" w:date="2021-06-16T15:01:00Z">
              <w:rPr>
                <w:rFonts w:cstheme="minorHAnsi"/>
                <w:sz w:val="24"/>
                <w:szCs w:val="24"/>
              </w:rPr>
            </w:rPrChange>
          </w:rPr>
          <w:t>St</w:t>
        </w:r>
      </w:ins>
      <w:ins w:id="187" w:author="Jiang, Xia" w:date="2021-06-16T14:55:00Z">
        <w:r w:rsidR="00331DA6" w:rsidRPr="00331DA6">
          <w:rPr>
            <w:rFonts w:cstheme="minorHAnsi"/>
            <w:sz w:val="24"/>
            <w:szCs w:val="24"/>
            <w:highlight w:val="yellow"/>
            <w:rPrChange w:id="188" w:author="Jiang, Xia" w:date="2021-06-16T15:01:00Z">
              <w:rPr>
                <w:rFonts w:cstheme="minorHAnsi"/>
                <w:sz w:val="24"/>
                <w:szCs w:val="24"/>
              </w:rPr>
            </w:rPrChange>
          </w:rPr>
          <w:t xml:space="preserve">art out with deep learning </w:t>
        </w:r>
      </w:ins>
      <w:ins w:id="189" w:author="Jiang, Xia" w:date="2021-06-11T13:44:00Z">
        <w:r w:rsidR="000C1893" w:rsidRPr="00331DA6">
          <w:rPr>
            <w:rFonts w:cstheme="minorHAnsi"/>
            <w:sz w:val="24"/>
            <w:szCs w:val="24"/>
            <w:highlight w:val="yellow"/>
            <w:rPrChange w:id="190" w:author="Jiang, Xia" w:date="2021-06-16T15:01:00Z">
              <w:rPr>
                <w:rFonts w:cstheme="minorHAnsi"/>
                <w:sz w:val="24"/>
                <w:szCs w:val="24"/>
              </w:rPr>
            </w:rPrChange>
          </w:rPr>
          <w:t>methods</w:t>
        </w:r>
      </w:ins>
      <w:ins w:id="191" w:author="Jiang, Xia" w:date="2021-06-16T14:55:00Z">
        <w:r w:rsidR="00331DA6" w:rsidRPr="00331DA6">
          <w:rPr>
            <w:rFonts w:cstheme="minorHAnsi"/>
            <w:sz w:val="24"/>
            <w:szCs w:val="24"/>
            <w:highlight w:val="yellow"/>
            <w:rPrChange w:id="192" w:author="Jiang, Xia" w:date="2021-06-16T15:01:00Z">
              <w:rPr>
                <w:rFonts w:cstheme="minorHAnsi"/>
                <w:sz w:val="24"/>
                <w:szCs w:val="24"/>
              </w:rPr>
            </w:rPrChange>
          </w:rPr>
          <w:t xml:space="preserve"> using </w:t>
        </w:r>
      </w:ins>
      <w:ins w:id="193" w:author="Jiang, Xia" w:date="2021-06-16T14:56:00Z">
        <w:r w:rsidR="00331DA6" w:rsidRPr="00331DA6">
          <w:rPr>
            <w:rFonts w:cstheme="minorHAnsi"/>
            <w:sz w:val="24"/>
            <w:szCs w:val="24"/>
            <w:highlight w:val="yellow"/>
            <w:rPrChange w:id="194" w:author="Jiang, Xia" w:date="2021-06-16T15:01:00Z">
              <w:rPr>
                <w:rFonts w:cstheme="minorHAnsi"/>
                <w:sz w:val="24"/>
                <w:szCs w:val="24"/>
              </w:rPr>
            </w:rPrChange>
          </w:rPr>
          <w:t>dnn_keras.py</w:t>
        </w:r>
      </w:ins>
      <w:ins w:id="195" w:author="Jiang, Xia" w:date="2021-06-11T13:44:00Z">
        <w:r w:rsidR="000C1893" w:rsidRPr="00331DA6">
          <w:rPr>
            <w:rFonts w:cstheme="minorHAnsi"/>
            <w:sz w:val="24"/>
            <w:szCs w:val="24"/>
            <w:highlight w:val="yellow"/>
            <w:rPrChange w:id="196" w:author="Jiang, Xia" w:date="2021-06-16T15:01:00Z">
              <w:rPr>
                <w:rFonts w:cstheme="minorHAnsi"/>
                <w:sz w:val="24"/>
                <w:szCs w:val="24"/>
              </w:rPr>
            </w:rPrChange>
          </w:rPr>
          <w:t>.</w:t>
        </w:r>
      </w:ins>
    </w:p>
    <w:p w14:paraId="172C3B4E" w14:textId="3802A508" w:rsidR="00331DA6" w:rsidRDefault="00331DA6" w:rsidP="00331DA6">
      <w:pPr>
        <w:pStyle w:val="ListParagraph"/>
        <w:ind w:left="1080"/>
        <w:rPr>
          <w:ins w:id="197" w:author="Jiang, Xia" w:date="2021-06-16T15:02:00Z"/>
          <w:rFonts w:cstheme="minorHAnsi"/>
          <w:sz w:val="24"/>
          <w:szCs w:val="24"/>
        </w:rPr>
      </w:pPr>
      <w:ins w:id="198" w:author="Jiang, Xia" w:date="2021-06-16T14:56:00Z">
        <w:r w:rsidRPr="00331DA6">
          <w:rPr>
            <w:rFonts w:cstheme="minorHAnsi"/>
            <w:sz w:val="24"/>
            <w:szCs w:val="24"/>
            <w:highlight w:val="yellow"/>
            <w:rPrChange w:id="199" w:author="Jiang, Xia" w:date="2021-06-16T15:01:00Z">
              <w:rPr>
                <w:rFonts w:cstheme="minorHAnsi"/>
                <w:sz w:val="24"/>
                <w:szCs w:val="24"/>
              </w:rPr>
            </w:rPrChange>
          </w:rPr>
          <w:t>Just created and pushed up some new datasets</w:t>
        </w:r>
        <w:r w:rsidRPr="00331DA6">
          <w:rPr>
            <w:rFonts w:cstheme="minorHAnsi"/>
            <w:sz w:val="24"/>
            <w:szCs w:val="24"/>
            <w:highlight w:val="yellow"/>
            <w:rPrChange w:id="200" w:author="Jiang, Xia" w:date="2021-06-16T15:02:00Z">
              <w:rPr>
                <w:rFonts w:cstheme="minorHAnsi"/>
                <w:sz w:val="24"/>
                <w:szCs w:val="24"/>
              </w:rPr>
            </w:rPrChange>
          </w:rPr>
          <w:t xml:space="preserve">. </w:t>
        </w:r>
      </w:ins>
      <w:ins w:id="201" w:author="Jiang, Xia" w:date="2021-06-16T15:02:00Z">
        <w:r w:rsidRPr="00331DA6">
          <w:rPr>
            <w:rFonts w:cstheme="minorHAnsi"/>
            <w:sz w:val="24"/>
            <w:szCs w:val="24"/>
            <w:highlight w:val="yellow"/>
            <w:rPrChange w:id="202" w:author="Jiang, Xia" w:date="2021-06-16T15:02:00Z">
              <w:rPr>
                <w:rFonts w:cstheme="minorHAnsi"/>
                <w:sz w:val="24"/>
                <w:szCs w:val="24"/>
              </w:rPr>
            </w:rPrChange>
          </w:rPr>
          <w:t xml:space="preserve">I will </w:t>
        </w:r>
      </w:ins>
      <w:ins w:id="203" w:author="Jiang, Xia" w:date="2021-06-16T15:01:00Z">
        <w:r w:rsidRPr="00331DA6">
          <w:rPr>
            <w:rFonts w:cstheme="minorHAnsi"/>
            <w:sz w:val="24"/>
            <w:szCs w:val="24"/>
            <w:highlight w:val="yellow"/>
            <w:rPrChange w:id="204" w:author="Jiang, Xia" w:date="2021-06-16T15:02:00Z">
              <w:rPr>
                <w:rFonts w:cstheme="minorHAnsi"/>
                <w:sz w:val="24"/>
                <w:szCs w:val="24"/>
              </w:rPr>
            </w:rPrChange>
          </w:rPr>
          <w:t>create more, but you can start doing your work with the</w:t>
        </w:r>
      </w:ins>
      <w:ins w:id="205" w:author="Jiang, Xia" w:date="2021-06-16T15:02:00Z">
        <w:r w:rsidRPr="00331DA6">
          <w:rPr>
            <w:rFonts w:cstheme="minorHAnsi"/>
            <w:sz w:val="24"/>
            <w:szCs w:val="24"/>
            <w:highlight w:val="yellow"/>
            <w:rPrChange w:id="206" w:author="Jiang, Xia" w:date="2021-06-16T15:02:00Z">
              <w:rPr>
                <w:rFonts w:cstheme="minorHAnsi"/>
                <w:sz w:val="24"/>
                <w:szCs w:val="24"/>
              </w:rPr>
            </w:rPrChange>
          </w:rPr>
          <w:t>se.</w:t>
        </w:r>
      </w:ins>
    </w:p>
    <w:p w14:paraId="5881F0DB" w14:textId="5BC2A2E4" w:rsidR="00331DA6" w:rsidRPr="00331DA6" w:rsidRDefault="00331DA6" w:rsidP="00331DA6">
      <w:pPr>
        <w:pStyle w:val="ListParagraph"/>
        <w:ind w:left="1080"/>
        <w:rPr>
          <w:ins w:id="207" w:author="Jiang, Xia" w:date="2021-06-16T15:03:00Z"/>
          <w:rFonts w:cstheme="minorHAnsi"/>
          <w:sz w:val="24"/>
          <w:szCs w:val="24"/>
          <w:highlight w:val="yellow"/>
          <w:rPrChange w:id="208" w:author="Jiang, Xia" w:date="2021-06-16T15:04:00Z">
            <w:rPr>
              <w:ins w:id="209" w:author="Jiang, Xia" w:date="2021-06-16T15:03:00Z"/>
              <w:rFonts w:cstheme="minorHAnsi"/>
              <w:sz w:val="24"/>
              <w:szCs w:val="24"/>
            </w:rPr>
          </w:rPrChange>
        </w:rPr>
      </w:pPr>
      <w:ins w:id="210" w:author="Jiang, Xia" w:date="2021-06-16T15:02:00Z">
        <w:r w:rsidRPr="00331DA6">
          <w:rPr>
            <w:rFonts w:cstheme="minorHAnsi"/>
            <w:sz w:val="24"/>
            <w:szCs w:val="24"/>
            <w:highlight w:val="yellow"/>
            <w:rPrChange w:id="211" w:author="Jiang, Xia" w:date="2021-06-16T15:04:00Z">
              <w:rPr>
                <w:rFonts w:cstheme="minorHAnsi"/>
                <w:sz w:val="24"/>
                <w:szCs w:val="24"/>
              </w:rPr>
            </w:rPrChange>
          </w:rPr>
          <w:t xml:space="preserve">Please save all results (except files &gt; 100MB) </w:t>
        </w:r>
        <w:proofErr w:type="spellStart"/>
        <w:r w:rsidRPr="00331DA6">
          <w:rPr>
            <w:rFonts w:cstheme="minorHAnsi"/>
            <w:sz w:val="24"/>
            <w:szCs w:val="24"/>
            <w:highlight w:val="yellow"/>
            <w:rPrChange w:id="212" w:author="Jiang, Xia" w:date="2021-06-16T15:04:00Z">
              <w:rPr>
                <w:rFonts w:cstheme="minorHAnsi"/>
                <w:sz w:val="24"/>
                <w:szCs w:val="24"/>
              </w:rPr>
            </w:rPrChange>
          </w:rPr>
          <w:t>unders</w:t>
        </w:r>
        <w:proofErr w:type="spellEnd"/>
        <w:r w:rsidRPr="00331DA6">
          <w:rPr>
            <w:rFonts w:cstheme="minorHAnsi"/>
            <w:sz w:val="24"/>
            <w:szCs w:val="24"/>
            <w:highlight w:val="yellow"/>
            <w:rPrChange w:id="213" w:author="Jiang, Xia" w:date="2021-06-16T15:04:00Z">
              <w:rPr>
                <w:rFonts w:cstheme="minorHAnsi"/>
                <w:sz w:val="24"/>
                <w:szCs w:val="24"/>
              </w:rPr>
            </w:rPrChange>
          </w:rPr>
          <w:t xml:space="preserve"> </w:t>
        </w:r>
      </w:ins>
      <w:ins w:id="214" w:author="Jiang, Xia" w:date="2021-06-16T15:03:00Z">
        <w:r w:rsidRPr="00331DA6">
          <w:rPr>
            <w:rFonts w:cstheme="minorHAnsi"/>
            <w:sz w:val="24"/>
            <w:szCs w:val="24"/>
            <w:highlight w:val="yellow"/>
            <w:rPrChange w:id="215" w:author="Jiang, Xia" w:date="2021-06-16T15:04:00Z">
              <w:rPr>
                <w:rFonts w:cstheme="minorHAnsi"/>
                <w:sz w:val="24"/>
                <w:szCs w:val="24"/>
              </w:rPr>
            </w:rPrChange>
          </w:rPr>
          <w:t>DNM-RF/Stage 1 or DNM-RF/Stage2.</w:t>
        </w:r>
      </w:ins>
    </w:p>
    <w:p w14:paraId="54EFE70F" w14:textId="4A943D2E" w:rsidR="00331DA6" w:rsidRDefault="00331DA6">
      <w:pPr>
        <w:pStyle w:val="ListParagraph"/>
        <w:ind w:left="1080"/>
        <w:rPr>
          <w:ins w:id="216" w:author="Jiang, Xia" w:date="2021-06-11T13:44:00Z"/>
          <w:rFonts w:cstheme="minorHAnsi"/>
          <w:sz w:val="24"/>
          <w:szCs w:val="24"/>
        </w:rPr>
        <w:pPrChange w:id="217" w:author="Jiang, Xia" w:date="2021-06-16T14:56:00Z">
          <w:pPr>
            <w:pStyle w:val="ListParagraph"/>
            <w:numPr>
              <w:numId w:val="6"/>
            </w:numPr>
            <w:ind w:left="1080" w:hanging="360"/>
          </w:pPr>
        </w:pPrChange>
      </w:pPr>
      <w:ins w:id="218" w:author="Jiang, Xia" w:date="2021-06-16T15:03:00Z">
        <w:r w:rsidRPr="00331DA6">
          <w:rPr>
            <w:rFonts w:cstheme="minorHAnsi"/>
            <w:sz w:val="24"/>
            <w:szCs w:val="24"/>
            <w:highlight w:val="yellow"/>
            <w:rPrChange w:id="219" w:author="Jiang, Xia" w:date="2021-06-16T15:04:00Z">
              <w:rPr>
                <w:rFonts w:cstheme="minorHAnsi"/>
                <w:sz w:val="24"/>
                <w:szCs w:val="24"/>
              </w:rPr>
            </w:rPrChange>
          </w:rPr>
          <w:t>Keep a list of experiments (template .txt file are prov</w:t>
        </w:r>
      </w:ins>
      <w:ins w:id="220" w:author="Jiang, Xia" w:date="2021-06-16T15:04:00Z">
        <w:r w:rsidRPr="00331DA6">
          <w:rPr>
            <w:rFonts w:cstheme="minorHAnsi"/>
            <w:sz w:val="24"/>
            <w:szCs w:val="24"/>
            <w:highlight w:val="yellow"/>
            <w:rPrChange w:id="221" w:author="Jiang, Xia" w:date="2021-06-16T15:04:00Z">
              <w:rPr>
                <w:rFonts w:cstheme="minorHAnsi"/>
                <w:sz w:val="24"/>
                <w:szCs w:val="24"/>
              </w:rPr>
            </w:rPrChange>
          </w:rPr>
          <w:t>ided)</w:t>
        </w:r>
      </w:ins>
    </w:p>
    <w:p w14:paraId="3B819E5D" w14:textId="64B900C6" w:rsidR="000C1893" w:rsidRDefault="000C1893" w:rsidP="00AA124D">
      <w:pPr>
        <w:pStyle w:val="ListParagraph"/>
        <w:numPr>
          <w:ilvl w:val="0"/>
          <w:numId w:val="6"/>
        </w:numPr>
        <w:rPr>
          <w:ins w:id="222" w:author="Jiang, Xia" w:date="2021-06-11T13:48:00Z"/>
          <w:rFonts w:cstheme="minorHAnsi"/>
          <w:sz w:val="24"/>
          <w:szCs w:val="24"/>
        </w:rPr>
      </w:pPr>
      <w:ins w:id="223" w:author="Jiang, Xia" w:date="2021-06-11T13:45:00Z">
        <w:r>
          <w:rPr>
            <w:rFonts w:cstheme="minorHAnsi"/>
            <w:sz w:val="24"/>
            <w:szCs w:val="24"/>
          </w:rPr>
          <w:t>Search for more papers pertaining to applicatio</w:t>
        </w:r>
      </w:ins>
      <w:ins w:id="224" w:author="Jiang, Xia" w:date="2021-06-11T13:46:00Z">
        <w:r>
          <w:rPr>
            <w:rFonts w:cstheme="minorHAnsi"/>
            <w:sz w:val="24"/>
            <w:szCs w:val="24"/>
          </w:rPr>
          <w:t>ns of machine learning/deep</w:t>
        </w:r>
      </w:ins>
      <w:ins w:id="225" w:author="Jiang, Xia" w:date="2021-06-11T13:47:00Z">
        <w:r>
          <w:rPr>
            <w:rFonts w:cstheme="minorHAnsi"/>
            <w:sz w:val="24"/>
            <w:szCs w:val="24"/>
          </w:rPr>
          <w:t xml:space="preserve"> </w:t>
        </w:r>
      </w:ins>
      <w:ins w:id="226" w:author="Jiang, Xia" w:date="2021-06-11T13:46:00Z">
        <w:r>
          <w:rPr>
            <w:rFonts w:cstheme="minorHAnsi"/>
            <w:sz w:val="24"/>
            <w:szCs w:val="24"/>
          </w:rPr>
          <w:t>learning. If you already have some this ty</w:t>
        </w:r>
      </w:ins>
      <w:ins w:id="227" w:author="Jiang, Xia" w:date="2021-06-11T13:47:00Z">
        <w:r>
          <w:rPr>
            <w:rFonts w:cstheme="minorHAnsi"/>
            <w:sz w:val="24"/>
            <w:szCs w:val="24"/>
          </w:rPr>
          <w:t>pe, please re-organize using the new private group that I created.</w:t>
        </w:r>
      </w:ins>
    </w:p>
    <w:p w14:paraId="285F9AD3" w14:textId="39D71F4E" w:rsidR="00BB6650" w:rsidRDefault="00BB6650" w:rsidP="00AA124D">
      <w:pPr>
        <w:pStyle w:val="ListParagraph"/>
        <w:numPr>
          <w:ilvl w:val="0"/>
          <w:numId w:val="6"/>
        </w:numPr>
        <w:rPr>
          <w:ins w:id="228" w:author="Jiang, Xia" w:date="2021-06-11T14:03:00Z"/>
          <w:rFonts w:cstheme="minorHAnsi"/>
          <w:sz w:val="24"/>
          <w:szCs w:val="24"/>
        </w:rPr>
      </w:pPr>
      <w:ins w:id="229" w:author="Jiang, Xia" w:date="2021-06-11T13:48:00Z">
        <w:r>
          <w:rPr>
            <w:rFonts w:cstheme="minorHAnsi"/>
            <w:sz w:val="24"/>
            <w:szCs w:val="24"/>
          </w:rPr>
          <w:t xml:space="preserve">Improve </w:t>
        </w:r>
        <w:proofErr w:type="spellStart"/>
        <w:r>
          <w:rPr>
            <w:rFonts w:cstheme="minorHAnsi"/>
            <w:sz w:val="24"/>
            <w:szCs w:val="24"/>
          </w:rPr>
          <w:t>iMedBot</w:t>
        </w:r>
      </w:ins>
      <w:proofErr w:type="spellEnd"/>
      <w:ins w:id="230" w:author="Jiang, Xia" w:date="2021-06-11T13:49:00Z">
        <w:r>
          <w:rPr>
            <w:rFonts w:cstheme="minorHAnsi"/>
            <w:sz w:val="24"/>
            <w:szCs w:val="24"/>
          </w:rPr>
          <w:t xml:space="preserve"> based what we discussed today at meeting. </w:t>
        </w:r>
      </w:ins>
    </w:p>
    <w:p w14:paraId="0CD8C66F" w14:textId="59892C7E" w:rsidR="00A7543F" w:rsidRPr="000C1893" w:rsidRDefault="00A7543F">
      <w:pPr>
        <w:pStyle w:val="ListParagraph"/>
        <w:numPr>
          <w:ilvl w:val="0"/>
          <w:numId w:val="6"/>
        </w:numPr>
        <w:rPr>
          <w:rFonts w:cstheme="minorHAnsi"/>
          <w:sz w:val="24"/>
          <w:szCs w:val="24"/>
          <w:rPrChange w:id="231" w:author="Jiang, Xia" w:date="2021-06-11T13:43:00Z">
            <w:rPr>
              <w:b/>
              <w:bCs/>
              <w:sz w:val="28"/>
              <w:szCs w:val="28"/>
            </w:rPr>
          </w:rPrChange>
        </w:rPr>
        <w:pPrChange w:id="232" w:author="Jiang, Xia" w:date="2021-06-11T13:36:00Z">
          <w:pPr>
            <w:pStyle w:val="ListParagraph"/>
          </w:pPr>
        </w:pPrChange>
      </w:pPr>
      <w:ins w:id="233" w:author="Jiang, Xia" w:date="2021-06-11T14:04:00Z">
        <w:r>
          <w:rPr>
            <w:rFonts w:cstheme="minorHAnsi"/>
            <w:sz w:val="24"/>
            <w:szCs w:val="24"/>
          </w:rPr>
          <w:t>The current task for s</w:t>
        </w:r>
      </w:ins>
      <w:ins w:id="234" w:author="Jiang, Xia" w:date="2021-06-11T14:03:00Z">
        <w:r>
          <w:rPr>
            <w:rFonts w:cstheme="minorHAnsi"/>
            <w:sz w:val="24"/>
            <w:szCs w:val="24"/>
          </w:rPr>
          <w:t>erver</w:t>
        </w:r>
      </w:ins>
      <w:ins w:id="235" w:author="Jiang, Xia" w:date="2021-06-11T14:04:00Z">
        <w:r>
          <w:rPr>
            <w:rFonts w:cstheme="minorHAnsi"/>
            <w:sz w:val="24"/>
            <w:szCs w:val="24"/>
          </w:rPr>
          <w:t xml:space="preserve">s is </w:t>
        </w:r>
      </w:ins>
      <w:ins w:id="236" w:author="Jiang, Xia" w:date="2021-06-11T14:03:00Z">
        <w:r>
          <w:rPr>
            <w:rFonts w:cstheme="minorHAnsi"/>
            <w:sz w:val="24"/>
            <w:szCs w:val="24"/>
          </w:rPr>
          <w:t xml:space="preserve">to </w:t>
        </w:r>
      </w:ins>
      <w:ins w:id="237" w:author="Jiang, Xia" w:date="2021-06-11T14:04:00Z">
        <w:r>
          <w:rPr>
            <w:rFonts w:cstheme="minorHAnsi"/>
            <w:sz w:val="24"/>
            <w:szCs w:val="24"/>
          </w:rPr>
          <w:t>up</w:t>
        </w:r>
      </w:ins>
      <w:ins w:id="238" w:author="Jiang, Xia" w:date="2021-06-11T14:05:00Z">
        <w:r>
          <w:rPr>
            <w:rFonts w:cstheme="minorHAnsi"/>
            <w:sz w:val="24"/>
            <w:szCs w:val="24"/>
          </w:rPr>
          <w:t xml:space="preserve">grade the OS to </w:t>
        </w:r>
      </w:ins>
      <w:ins w:id="239" w:author="Jiang, Xia" w:date="2021-06-11T14:03:00Z">
        <w:r>
          <w:rPr>
            <w:rFonts w:cstheme="minorHAnsi"/>
            <w:sz w:val="24"/>
            <w:szCs w:val="24"/>
          </w:rPr>
          <w:t xml:space="preserve">the newest version because the current </w:t>
        </w:r>
      </w:ins>
      <w:ins w:id="240" w:author="Jiang, Xia" w:date="2021-06-11T14:04:00Z">
        <w:r>
          <w:rPr>
            <w:rFonts w:cstheme="minorHAnsi"/>
            <w:sz w:val="24"/>
            <w:szCs w:val="24"/>
          </w:rPr>
          <w:t xml:space="preserve">Windows NT server </w:t>
        </w:r>
      </w:ins>
      <w:ins w:id="241" w:author="Jiang, Xia" w:date="2021-06-11T14:03:00Z">
        <w:r>
          <w:rPr>
            <w:rFonts w:cstheme="minorHAnsi"/>
            <w:sz w:val="24"/>
            <w:szCs w:val="24"/>
          </w:rPr>
          <w:t>2008r is no longer supported by Mi</w:t>
        </w:r>
      </w:ins>
      <w:ins w:id="242" w:author="Jiang, Xia" w:date="2021-06-11T14:04:00Z">
        <w:r>
          <w:rPr>
            <w:rFonts w:cstheme="minorHAnsi"/>
            <w:sz w:val="24"/>
            <w:szCs w:val="24"/>
          </w:rPr>
          <w:t xml:space="preserve">crosoft. </w:t>
        </w:r>
      </w:ins>
      <w:ins w:id="243" w:author="Jiang, Xia" w:date="2021-06-11T14:05:00Z">
        <w:r>
          <w:rPr>
            <w:rFonts w:cstheme="minorHAnsi"/>
            <w:sz w:val="24"/>
            <w:szCs w:val="24"/>
          </w:rPr>
          <w:t xml:space="preserve">Please consistently follow up with John (IT) for the work. </w:t>
        </w:r>
      </w:ins>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B292F" w14:textId="77777777" w:rsidR="00DC4FD4" w:rsidRDefault="00DC4FD4" w:rsidP="004B1631">
      <w:pPr>
        <w:spacing w:after="0" w:line="240" w:lineRule="auto"/>
      </w:pPr>
      <w:r>
        <w:separator/>
      </w:r>
    </w:p>
  </w:endnote>
  <w:endnote w:type="continuationSeparator" w:id="0">
    <w:p w14:paraId="11D56B6B" w14:textId="77777777" w:rsidR="00DC4FD4" w:rsidRDefault="00DC4FD4" w:rsidP="004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EC578" w14:textId="77777777" w:rsidR="00DC4FD4" w:rsidRDefault="00DC4FD4" w:rsidP="004B1631">
      <w:pPr>
        <w:spacing w:after="0" w:line="240" w:lineRule="auto"/>
      </w:pPr>
      <w:r>
        <w:separator/>
      </w:r>
    </w:p>
  </w:footnote>
  <w:footnote w:type="continuationSeparator" w:id="0">
    <w:p w14:paraId="47BCDD28" w14:textId="77777777" w:rsidR="00DC4FD4" w:rsidRDefault="00DC4FD4" w:rsidP="004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7197"/>
    <w:multiLevelType w:val="hybridMultilevel"/>
    <w:tmpl w:val="AB7085E4"/>
    <w:lvl w:ilvl="0" w:tplc="5CF80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20A5F"/>
    <w:multiLevelType w:val="hybridMultilevel"/>
    <w:tmpl w:val="76E01180"/>
    <w:lvl w:ilvl="0" w:tplc="BAC0E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41B1"/>
    <w:multiLevelType w:val="hybridMultilevel"/>
    <w:tmpl w:val="604E1842"/>
    <w:lvl w:ilvl="0" w:tplc="68726FE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 w15:restartNumberingAfterBreak="0">
    <w:nsid w:val="4841289C"/>
    <w:multiLevelType w:val="hybridMultilevel"/>
    <w:tmpl w:val="90D4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43F96"/>
    <w:multiLevelType w:val="hybridMultilevel"/>
    <w:tmpl w:val="2A9E33C6"/>
    <w:lvl w:ilvl="0" w:tplc="F7F2809A">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ng, Xia">
    <w15:presenceInfo w15:providerId="AD" w15:userId="S::xij6@pitt.edu::095ccee8-78a9-43d8-8d6c-ec8d13d294ea"/>
  </w15:person>
  <w15:person w15:author="Xu, Chuhan">
    <w15:presenceInfo w15:providerId="AD" w15:userId="S::CHX37@pitt.edu::459d38d6-809b-4d2f-b9ad-c3a6a9d65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C1893"/>
    <w:rsid w:val="001613E9"/>
    <w:rsid w:val="001B6DB7"/>
    <w:rsid w:val="00210C88"/>
    <w:rsid w:val="00331DA6"/>
    <w:rsid w:val="003E5D12"/>
    <w:rsid w:val="00417B23"/>
    <w:rsid w:val="004B1631"/>
    <w:rsid w:val="00531666"/>
    <w:rsid w:val="005812A2"/>
    <w:rsid w:val="00581D82"/>
    <w:rsid w:val="0061016B"/>
    <w:rsid w:val="00622F54"/>
    <w:rsid w:val="006601F1"/>
    <w:rsid w:val="006C0F65"/>
    <w:rsid w:val="007470D7"/>
    <w:rsid w:val="00770621"/>
    <w:rsid w:val="007C3424"/>
    <w:rsid w:val="00884A67"/>
    <w:rsid w:val="008955CA"/>
    <w:rsid w:val="00993706"/>
    <w:rsid w:val="009A5EF6"/>
    <w:rsid w:val="00A21CE1"/>
    <w:rsid w:val="00A34745"/>
    <w:rsid w:val="00A7543F"/>
    <w:rsid w:val="00AA124D"/>
    <w:rsid w:val="00B13B3F"/>
    <w:rsid w:val="00B22692"/>
    <w:rsid w:val="00B87862"/>
    <w:rsid w:val="00BB6650"/>
    <w:rsid w:val="00C25C1F"/>
    <w:rsid w:val="00C342FE"/>
    <w:rsid w:val="00CF49BA"/>
    <w:rsid w:val="00DA50FF"/>
    <w:rsid w:val="00DB2321"/>
    <w:rsid w:val="00DC4FD4"/>
    <w:rsid w:val="00F1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581D82"/>
    <w:rPr>
      <w:color w:val="0563C1" w:themeColor="hyperlink"/>
      <w:u w:val="single"/>
    </w:rPr>
  </w:style>
  <w:style w:type="paragraph" w:styleId="Header">
    <w:name w:val="header"/>
    <w:basedOn w:val="Normal"/>
    <w:link w:val="HeaderChar"/>
    <w:uiPriority w:val="99"/>
    <w:unhideWhenUsed/>
    <w:rsid w:val="004B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31"/>
  </w:style>
  <w:style w:type="paragraph" w:styleId="Footer">
    <w:name w:val="footer"/>
    <w:basedOn w:val="Normal"/>
    <w:link w:val="FooterChar"/>
    <w:uiPriority w:val="99"/>
    <w:unhideWhenUsed/>
    <w:rsid w:val="004B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31"/>
  </w:style>
  <w:style w:type="paragraph" w:styleId="BalloonText">
    <w:name w:val="Balloon Text"/>
    <w:basedOn w:val="Normal"/>
    <w:link w:val="BalloonTextChar"/>
    <w:uiPriority w:val="99"/>
    <w:semiHidden/>
    <w:unhideWhenUsed/>
    <w:rsid w:val="00993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9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15</cp:revision>
  <dcterms:created xsi:type="dcterms:W3CDTF">2021-02-12T00:10:00Z</dcterms:created>
  <dcterms:modified xsi:type="dcterms:W3CDTF">2021-06-17T10:59:00Z</dcterms:modified>
</cp:coreProperties>
</file>